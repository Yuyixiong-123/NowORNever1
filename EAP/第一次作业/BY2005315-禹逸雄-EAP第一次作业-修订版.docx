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4D23" w14:textId="77777777" w:rsidR="00A7462D" w:rsidRPr="00757DDA" w:rsidRDefault="009D42C6" w:rsidP="009D42C6">
      <w:pPr>
        <w:pStyle w:val="aa"/>
        <w:rPr>
          <w:color w:val="C9C9C9" w:themeColor="accent3" w:themeTint="99"/>
        </w:rPr>
      </w:pPr>
      <w:commentRangeStart w:id="0"/>
      <w:r w:rsidRPr="00757DDA">
        <w:rPr>
          <w:color w:val="C9C9C9" w:themeColor="accent3" w:themeTint="99"/>
        </w:rPr>
        <w:t>What are needed before we start to write a sci thesis.</w:t>
      </w:r>
      <w:commentRangeEnd w:id="0"/>
      <w:r w:rsidR="004E0077" w:rsidRPr="00757DDA">
        <w:rPr>
          <w:rStyle w:val="af5"/>
          <w:rFonts w:eastAsia="仿宋_GB2312"/>
          <w:b w:val="0"/>
          <w:color w:val="C9C9C9" w:themeColor="accent3" w:themeTint="99"/>
        </w:rPr>
        <w:commentReference w:id="0"/>
      </w:r>
    </w:p>
    <w:p w14:paraId="343C0F28" w14:textId="77777777" w:rsidR="007C7586" w:rsidRPr="00757DDA" w:rsidRDefault="007C7586" w:rsidP="009D42C6">
      <w:pPr>
        <w:pStyle w:val="aa"/>
        <w:rPr>
          <w:color w:val="C9C9C9" w:themeColor="accent3" w:themeTint="99"/>
        </w:rPr>
      </w:pPr>
      <w:r w:rsidRPr="00757DDA">
        <w:rPr>
          <w:color w:val="C9C9C9" w:themeColor="accent3" w:themeTint="99"/>
        </w:rPr>
        <w:t>Student</w:t>
      </w:r>
      <w:r w:rsidR="003658DC" w:rsidRPr="00757DDA">
        <w:rPr>
          <w:rFonts w:hint="eastAsia"/>
          <w:color w:val="C9C9C9" w:themeColor="accent3" w:themeTint="99"/>
        </w:rPr>
        <w:t>：</w:t>
      </w:r>
      <w:r w:rsidR="003658DC" w:rsidRPr="00757DDA">
        <w:rPr>
          <w:rFonts w:hint="eastAsia"/>
          <w:color w:val="C9C9C9" w:themeColor="accent3" w:themeTint="99"/>
        </w:rPr>
        <w:t>YuYixiong</w:t>
      </w:r>
      <w:r w:rsidR="003658DC" w:rsidRPr="00757DDA">
        <w:rPr>
          <w:color w:val="C9C9C9" w:themeColor="accent3" w:themeTint="99"/>
        </w:rPr>
        <w:t xml:space="preserve">  </w:t>
      </w:r>
      <w:r w:rsidRPr="00757DDA">
        <w:rPr>
          <w:color w:val="C9C9C9" w:themeColor="accent3" w:themeTint="99"/>
        </w:rPr>
        <w:t xml:space="preserve"> number: </w:t>
      </w:r>
      <w:r w:rsidRPr="00757DDA">
        <w:rPr>
          <w:rFonts w:hint="eastAsia"/>
          <w:color w:val="C9C9C9" w:themeColor="accent3" w:themeTint="99"/>
        </w:rPr>
        <w:t>BY2005315</w:t>
      </w:r>
    </w:p>
    <w:p w14:paraId="7F1E4A65" w14:textId="77777777" w:rsidR="009D42C6" w:rsidRPr="00757DDA" w:rsidRDefault="00FB24E4" w:rsidP="009D42C6">
      <w:pPr>
        <w:ind w:firstLine="480"/>
        <w:rPr>
          <w:color w:val="C9C9C9" w:themeColor="accent3" w:themeTint="99"/>
        </w:rPr>
      </w:pPr>
      <w:r w:rsidRPr="00757DDA">
        <w:rPr>
          <w:color w:val="C9C9C9" w:themeColor="accent3" w:themeTint="99"/>
        </w:rPr>
        <w:t xml:space="preserve">First of all, a retrospect </w:t>
      </w:r>
      <w:r w:rsidR="00772FA9" w:rsidRPr="00757DDA">
        <w:rPr>
          <w:color w:val="C9C9C9" w:themeColor="accent3" w:themeTint="99"/>
        </w:rPr>
        <w:t xml:space="preserve">of all the work done by oneself should be arranged. </w:t>
      </w:r>
      <w:commentRangeStart w:id="1"/>
      <w:r w:rsidR="00772FA9" w:rsidRPr="00757DDA">
        <w:rPr>
          <w:color w:val="C9C9C9" w:themeColor="accent3" w:themeTint="99"/>
        </w:rPr>
        <w:t xml:space="preserve">It’s </w:t>
      </w:r>
      <w:commentRangeEnd w:id="1"/>
      <w:r w:rsidR="00696488" w:rsidRPr="00757DDA">
        <w:rPr>
          <w:rStyle w:val="af5"/>
          <w:color w:val="C9C9C9" w:themeColor="accent3" w:themeTint="99"/>
        </w:rPr>
        <w:commentReference w:id="1"/>
      </w:r>
      <w:r w:rsidR="00772FA9" w:rsidRPr="00757DDA">
        <w:rPr>
          <w:color w:val="C9C9C9" w:themeColor="accent3" w:themeTint="99"/>
        </w:rPr>
        <w:t xml:space="preserve">difficult </w:t>
      </w:r>
      <w:r w:rsidR="00DB7CC4" w:rsidRPr="00757DDA">
        <w:rPr>
          <w:color w:val="C9C9C9" w:themeColor="accent3" w:themeTint="99"/>
        </w:rPr>
        <w:t xml:space="preserve">to start writing without a conversant </w:t>
      </w:r>
      <w:r w:rsidR="002B31B8" w:rsidRPr="00757DDA">
        <w:rPr>
          <w:color w:val="C9C9C9" w:themeColor="accent3" w:themeTint="99"/>
        </w:rPr>
        <w:t xml:space="preserve">understanding </w:t>
      </w:r>
      <w:r w:rsidR="004A7CA7" w:rsidRPr="00757DDA">
        <w:rPr>
          <w:color w:val="C9C9C9" w:themeColor="accent3" w:themeTint="99"/>
        </w:rPr>
        <w:t>of</w:t>
      </w:r>
      <w:r w:rsidR="002B31B8" w:rsidRPr="00757DDA">
        <w:rPr>
          <w:color w:val="C9C9C9" w:themeColor="accent3" w:themeTint="99"/>
        </w:rPr>
        <w:t xml:space="preserve"> the </w:t>
      </w:r>
      <w:commentRangeStart w:id="2"/>
      <w:r w:rsidR="00376574" w:rsidRPr="00757DDA">
        <w:rPr>
          <w:color w:val="C9C9C9" w:themeColor="accent3" w:themeTint="99"/>
        </w:rPr>
        <w:t xml:space="preserve">object need to be </w:t>
      </w:r>
      <w:commentRangeEnd w:id="2"/>
      <w:r w:rsidR="004E0077" w:rsidRPr="00757DDA">
        <w:rPr>
          <w:rStyle w:val="af5"/>
          <w:color w:val="C9C9C9" w:themeColor="accent3" w:themeTint="99"/>
        </w:rPr>
        <w:commentReference w:id="2"/>
      </w:r>
      <w:r w:rsidR="00376574" w:rsidRPr="00757DDA">
        <w:rPr>
          <w:color w:val="C9C9C9" w:themeColor="accent3" w:themeTint="99"/>
        </w:rPr>
        <w:t>demonstrate</w:t>
      </w:r>
      <w:r w:rsidR="005A2A7E" w:rsidRPr="00757DDA">
        <w:rPr>
          <w:color w:val="C9C9C9" w:themeColor="accent3" w:themeTint="99"/>
        </w:rPr>
        <w:t xml:space="preserve">. In this phase, drawing a mind map is recommended </w:t>
      </w:r>
      <w:r w:rsidR="00975AD9" w:rsidRPr="00757DDA">
        <w:rPr>
          <w:color w:val="C9C9C9" w:themeColor="accent3" w:themeTint="99"/>
        </w:rPr>
        <w:t xml:space="preserve">as it can </w:t>
      </w:r>
      <w:r w:rsidR="00F35348" w:rsidRPr="00757DDA">
        <w:rPr>
          <w:color w:val="C9C9C9" w:themeColor="accent3" w:themeTint="99"/>
        </w:rPr>
        <w:t xml:space="preserve">comb and </w:t>
      </w:r>
      <w:commentRangeStart w:id="3"/>
      <w:r w:rsidR="00D3546A" w:rsidRPr="00757DDA">
        <w:rPr>
          <w:color w:val="C9C9C9" w:themeColor="accent3" w:themeTint="99"/>
        </w:rPr>
        <w:t>analysis</w:t>
      </w:r>
      <w:r w:rsidR="00975AD9" w:rsidRPr="00757DDA">
        <w:rPr>
          <w:color w:val="C9C9C9" w:themeColor="accent3" w:themeTint="99"/>
        </w:rPr>
        <w:t xml:space="preserve"> </w:t>
      </w:r>
      <w:commentRangeEnd w:id="3"/>
      <w:r w:rsidR="004E0077" w:rsidRPr="00757DDA">
        <w:rPr>
          <w:rStyle w:val="af5"/>
          <w:color w:val="C9C9C9" w:themeColor="accent3" w:themeTint="99"/>
        </w:rPr>
        <w:commentReference w:id="3"/>
      </w:r>
      <w:r w:rsidR="00975AD9" w:rsidRPr="00757DDA">
        <w:rPr>
          <w:color w:val="C9C9C9" w:themeColor="accent3" w:themeTint="99"/>
        </w:rPr>
        <w:t xml:space="preserve">the structure of </w:t>
      </w:r>
      <w:r w:rsidR="00A03620" w:rsidRPr="00757DDA">
        <w:rPr>
          <w:color w:val="C9C9C9" w:themeColor="accent3" w:themeTint="99"/>
        </w:rPr>
        <w:t>research process and the final consequence in a</w:t>
      </w:r>
      <w:r w:rsidR="00D000C8" w:rsidRPr="00757DDA">
        <w:rPr>
          <w:color w:val="C9C9C9" w:themeColor="accent3" w:themeTint="99"/>
        </w:rPr>
        <w:t>n</w:t>
      </w:r>
      <w:r w:rsidR="00A03620" w:rsidRPr="00757DDA">
        <w:rPr>
          <w:color w:val="C9C9C9" w:themeColor="accent3" w:themeTint="99"/>
        </w:rPr>
        <w:t xml:space="preserve"> explicit way.</w:t>
      </w:r>
      <w:r w:rsidR="001554B9" w:rsidRPr="00757DDA">
        <w:rPr>
          <w:color w:val="C9C9C9" w:themeColor="accent3" w:themeTint="99"/>
        </w:rPr>
        <w:t xml:space="preserve"> After the first step, the content of </w:t>
      </w:r>
      <w:r w:rsidR="002C53C1" w:rsidRPr="00757DDA">
        <w:rPr>
          <w:color w:val="C9C9C9" w:themeColor="accent3" w:themeTint="99"/>
        </w:rPr>
        <w:t>every sect in the paper is preliminary confirmed</w:t>
      </w:r>
      <w:r w:rsidR="007A2E87" w:rsidRPr="00757DDA">
        <w:rPr>
          <w:color w:val="C9C9C9" w:themeColor="accent3" w:themeTint="99"/>
        </w:rPr>
        <w:t>.</w:t>
      </w:r>
    </w:p>
    <w:p w14:paraId="4818EEDD" w14:textId="2F586FE9" w:rsidR="00376574" w:rsidRPr="00757DDA" w:rsidRDefault="00806A38" w:rsidP="00F5715E">
      <w:pPr>
        <w:ind w:firstLine="480"/>
        <w:rPr>
          <w:color w:val="C9C9C9" w:themeColor="accent3" w:themeTint="99"/>
        </w:rPr>
      </w:pPr>
      <w:r w:rsidRPr="00757DDA">
        <w:rPr>
          <w:color w:val="C9C9C9" w:themeColor="accent3" w:themeTint="99"/>
        </w:rPr>
        <w:t xml:space="preserve">Second, the </w:t>
      </w:r>
      <w:r w:rsidRPr="00757DDA">
        <w:rPr>
          <w:rFonts w:hint="eastAsia"/>
          <w:color w:val="C9C9C9" w:themeColor="accent3" w:themeTint="99"/>
        </w:rPr>
        <w:t>most</w:t>
      </w:r>
      <w:r w:rsidRPr="00757DDA">
        <w:rPr>
          <w:color w:val="C9C9C9" w:themeColor="accent3" w:themeTint="99"/>
        </w:rPr>
        <w:t xml:space="preserve"> crucial and creative </w:t>
      </w:r>
      <w:r w:rsidR="00105AF9" w:rsidRPr="00757DDA">
        <w:rPr>
          <w:color w:val="C9C9C9" w:themeColor="accent3" w:themeTint="99"/>
        </w:rPr>
        <w:t>thesis need to be extracted and purified</w:t>
      </w:r>
      <w:r w:rsidR="005A2A7E" w:rsidRPr="00757DDA">
        <w:rPr>
          <w:color w:val="C9C9C9" w:themeColor="accent3" w:themeTint="99"/>
        </w:rPr>
        <w:t xml:space="preserve"> as the </w:t>
      </w:r>
      <w:r w:rsidR="00F5715E" w:rsidRPr="00757DDA">
        <w:rPr>
          <w:color w:val="C9C9C9" w:themeColor="accent3" w:themeTint="99"/>
        </w:rPr>
        <w:t xml:space="preserve">length </w:t>
      </w:r>
      <w:r w:rsidR="00CF3076" w:rsidRPr="00757DDA">
        <w:rPr>
          <w:color w:val="C9C9C9" w:themeColor="accent3" w:themeTint="99"/>
        </w:rPr>
        <w:t xml:space="preserve">of paper </w:t>
      </w:r>
      <w:r w:rsidR="00F5715E" w:rsidRPr="00757DDA">
        <w:rPr>
          <w:color w:val="C9C9C9" w:themeColor="accent3" w:themeTint="99"/>
        </w:rPr>
        <w:t>and</w:t>
      </w:r>
      <w:commentRangeStart w:id="4"/>
      <w:r w:rsidR="00F5715E" w:rsidRPr="00757DDA">
        <w:rPr>
          <w:color w:val="C9C9C9" w:themeColor="accent3" w:themeTint="99"/>
        </w:rPr>
        <w:t xml:space="preserve"> reader’s</w:t>
      </w:r>
      <w:commentRangeEnd w:id="4"/>
      <w:r w:rsidR="004C5E76" w:rsidRPr="00757DDA">
        <w:rPr>
          <w:rStyle w:val="af5"/>
          <w:color w:val="C9C9C9" w:themeColor="accent3" w:themeTint="99"/>
        </w:rPr>
        <w:commentReference w:id="4"/>
      </w:r>
      <w:r w:rsidR="00F5715E" w:rsidRPr="00757DDA">
        <w:rPr>
          <w:color w:val="C9C9C9" w:themeColor="accent3" w:themeTint="99"/>
        </w:rPr>
        <w:t xml:space="preserve"> </w:t>
      </w:r>
      <w:r w:rsidR="00CF3076" w:rsidRPr="00757DDA">
        <w:rPr>
          <w:color w:val="C9C9C9" w:themeColor="accent3" w:themeTint="99"/>
        </w:rPr>
        <w:t xml:space="preserve">interest </w:t>
      </w:r>
      <w:r w:rsidR="00420AA1">
        <w:rPr>
          <w:color w:val="C9C9C9" w:themeColor="accent3" w:themeTint="99"/>
        </w:rPr>
        <w:t>is</w:t>
      </w:r>
      <w:r w:rsidR="00CF3076" w:rsidRPr="00757DDA">
        <w:rPr>
          <w:color w:val="C9C9C9" w:themeColor="accent3" w:themeTint="99"/>
        </w:rPr>
        <w:t xml:space="preserve"> limited. It’s the writer’s duty to make </w:t>
      </w:r>
      <w:r w:rsidR="00C51768" w:rsidRPr="00757DDA">
        <w:rPr>
          <w:color w:val="C9C9C9" w:themeColor="accent3" w:themeTint="99"/>
        </w:rPr>
        <w:t xml:space="preserve">the core standpoint </w:t>
      </w:r>
      <w:r w:rsidR="00FE6A33" w:rsidRPr="00757DDA">
        <w:rPr>
          <w:color w:val="C9C9C9" w:themeColor="accent3" w:themeTint="99"/>
        </w:rPr>
        <w:t xml:space="preserve">incisive and easy to be </w:t>
      </w:r>
      <w:commentRangeStart w:id="5"/>
      <w:r w:rsidR="00FE6A33" w:rsidRPr="00757DDA">
        <w:rPr>
          <w:color w:val="C9C9C9" w:themeColor="accent3" w:themeTint="99"/>
        </w:rPr>
        <w:t xml:space="preserve">find </w:t>
      </w:r>
      <w:commentRangeEnd w:id="5"/>
      <w:r w:rsidR="00696488" w:rsidRPr="00757DDA">
        <w:rPr>
          <w:rStyle w:val="af5"/>
          <w:color w:val="C9C9C9" w:themeColor="accent3" w:themeTint="99"/>
        </w:rPr>
        <w:commentReference w:id="5"/>
      </w:r>
      <w:r w:rsidR="00FE6A33" w:rsidRPr="00757DDA">
        <w:rPr>
          <w:color w:val="C9C9C9" w:themeColor="accent3" w:themeTint="99"/>
        </w:rPr>
        <w:t>at the same time.</w:t>
      </w:r>
    </w:p>
    <w:p w14:paraId="7F907CF5" w14:textId="77777777" w:rsidR="00836DC8" w:rsidRPr="00757DDA" w:rsidRDefault="00836DC8" w:rsidP="00F5715E">
      <w:pPr>
        <w:ind w:firstLine="480"/>
        <w:rPr>
          <w:color w:val="C9C9C9" w:themeColor="accent3" w:themeTint="99"/>
        </w:rPr>
      </w:pPr>
      <w:r w:rsidRPr="00757DDA">
        <w:rPr>
          <w:color w:val="C9C9C9" w:themeColor="accent3" w:themeTint="99"/>
        </w:rPr>
        <w:t>Third</w:t>
      </w:r>
      <w:r w:rsidR="00320EC6" w:rsidRPr="00757DDA">
        <w:rPr>
          <w:color w:val="C9C9C9" w:themeColor="accent3" w:themeTint="99"/>
        </w:rPr>
        <w:t>, the writer ha</w:t>
      </w:r>
      <w:r w:rsidR="00EE6878" w:rsidRPr="00757DDA">
        <w:rPr>
          <w:color w:val="C9C9C9" w:themeColor="accent3" w:themeTint="99"/>
        </w:rPr>
        <w:t xml:space="preserve">s </w:t>
      </w:r>
      <w:r w:rsidR="00320EC6" w:rsidRPr="00757DDA">
        <w:rPr>
          <w:color w:val="C9C9C9" w:themeColor="accent3" w:themeTint="99"/>
        </w:rPr>
        <w:t>to</w:t>
      </w:r>
      <w:r w:rsidR="002B4A13" w:rsidRPr="00757DDA">
        <w:rPr>
          <w:color w:val="C9C9C9" w:themeColor="accent3" w:themeTint="99"/>
        </w:rPr>
        <w:t xml:space="preserve"> </w:t>
      </w:r>
      <w:commentRangeStart w:id="6"/>
      <w:r w:rsidR="002B4A13" w:rsidRPr="00757DDA">
        <w:rPr>
          <w:color w:val="C9C9C9" w:themeColor="accent3" w:themeTint="99"/>
        </w:rPr>
        <w:t xml:space="preserve">find </w:t>
      </w:r>
      <w:commentRangeEnd w:id="6"/>
      <w:r w:rsidR="006C53C2" w:rsidRPr="00757DDA">
        <w:rPr>
          <w:rStyle w:val="af5"/>
          <w:color w:val="C9C9C9" w:themeColor="accent3" w:themeTint="99"/>
        </w:rPr>
        <w:commentReference w:id="6"/>
      </w:r>
      <w:r w:rsidR="002B4A13" w:rsidRPr="00757DDA">
        <w:rPr>
          <w:color w:val="C9C9C9" w:themeColor="accent3" w:themeTint="99"/>
        </w:rPr>
        <w:t xml:space="preserve">the thesis a </w:t>
      </w:r>
      <w:r w:rsidR="003F2E15" w:rsidRPr="00757DDA">
        <w:rPr>
          <w:color w:val="C9C9C9" w:themeColor="accent3" w:themeTint="99"/>
        </w:rPr>
        <w:t>destination and</w:t>
      </w:r>
      <w:r w:rsidR="00320EC6" w:rsidRPr="00757DDA">
        <w:rPr>
          <w:color w:val="C9C9C9" w:themeColor="accent3" w:themeTint="99"/>
        </w:rPr>
        <w:t xml:space="preserve"> make sure of </w:t>
      </w:r>
      <w:commentRangeStart w:id="7"/>
      <w:r w:rsidR="003D68D6" w:rsidRPr="00757DDA">
        <w:rPr>
          <w:color w:val="C9C9C9" w:themeColor="accent3" w:themeTint="99"/>
        </w:rPr>
        <w:t xml:space="preserve">what is </w:t>
      </w:r>
      <w:r w:rsidR="00EE6878" w:rsidRPr="00757DDA">
        <w:rPr>
          <w:color w:val="C9C9C9" w:themeColor="accent3" w:themeTint="99"/>
        </w:rPr>
        <w:t xml:space="preserve">the </w:t>
      </w:r>
      <w:r w:rsidR="008770FE" w:rsidRPr="00757DDA">
        <w:rPr>
          <w:color w:val="C9C9C9" w:themeColor="accent3" w:themeTint="99"/>
        </w:rPr>
        <w:t>demanding of format</w:t>
      </w:r>
      <w:commentRangeEnd w:id="7"/>
      <w:r w:rsidR="004E0077" w:rsidRPr="00757DDA">
        <w:rPr>
          <w:rStyle w:val="af5"/>
          <w:color w:val="C9C9C9" w:themeColor="accent3" w:themeTint="99"/>
        </w:rPr>
        <w:commentReference w:id="7"/>
      </w:r>
      <w:r w:rsidR="00EE6878" w:rsidRPr="00757DDA">
        <w:rPr>
          <w:color w:val="C9C9C9" w:themeColor="accent3" w:themeTint="99"/>
        </w:rPr>
        <w:t xml:space="preserve"> that the </w:t>
      </w:r>
      <w:r w:rsidR="007D2F4D" w:rsidRPr="00757DDA">
        <w:rPr>
          <w:color w:val="C9C9C9" w:themeColor="accent3" w:themeTint="99"/>
        </w:rPr>
        <w:t xml:space="preserve">SCI journal </w:t>
      </w:r>
      <w:r w:rsidR="00445E53" w:rsidRPr="00757DDA">
        <w:rPr>
          <w:color w:val="C9C9C9" w:themeColor="accent3" w:themeTint="99"/>
        </w:rPr>
        <w:t xml:space="preserve">(the chosen one) </w:t>
      </w:r>
      <w:r w:rsidR="004E077E" w:rsidRPr="00757DDA">
        <w:rPr>
          <w:color w:val="C9C9C9" w:themeColor="accent3" w:themeTint="99"/>
        </w:rPr>
        <w:t>requires</w:t>
      </w:r>
      <w:r w:rsidR="00CB34DC" w:rsidRPr="00757DDA">
        <w:rPr>
          <w:color w:val="C9C9C9" w:themeColor="accent3" w:themeTint="99"/>
        </w:rPr>
        <w:t xml:space="preserve">, especially </w:t>
      </w:r>
      <w:r w:rsidR="00BA7CC7" w:rsidRPr="00757DDA">
        <w:rPr>
          <w:color w:val="C9C9C9" w:themeColor="accent3" w:themeTint="99"/>
        </w:rPr>
        <w:t xml:space="preserve">of </w:t>
      </w:r>
      <w:r w:rsidR="00CB34DC" w:rsidRPr="00757DDA">
        <w:rPr>
          <w:color w:val="C9C9C9" w:themeColor="accent3" w:themeTint="99"/>
        </w:rPr>
        <w:t xml:space="preserve">the citation format. </w:t>
      </w:r>
    </w:p>
    <w:p w14:paraId="6516B9B0" w14:textId="732E5325" w:rsidR="00E0359C" w:rsidRPr="00757DDA" w:rsidRDefault="008B07DD" w:rsidP="00F5715E">
      <w:pPr>
        <w:ind w:firstLine="480"/>
        <w:rPr>
          <w:color w:val="C9C9C9" w:themeColor="accent3" w:themeTint="99"/>
        </w:rPr>
      </w:pPr>
      <w:commentRangeStart w:id="8"/>
      <w:r w:rsidRPr="00757DDA">
        <w:rPr>
          <w:color w:val="C9C9C9" w:themeColor="accent3" w:themeTint="99"/>
        </w:rPr>
        <w:t>A</w:t>
      </w:r>
      <w:r w:rsidR="00D000C8" w:rsidRPr="00757DDA">
        <w:rPr>
          <w:color w:val="C9C9C9" w:themeColor="accent3" w:themeTint="99"/>
        </w:rPr>
        <w:t>bove</w:t>
      </w:r>
      <w:r w:rsidRPr="00757DDA">
        <w:rPr>
          <w:color w:val="C9C9C9" w:themeColor="accent3" w:themeTint="99"/>
        </w:rPr>
        <w:t xml:space="preserve"> are what need to be done before start</w:t>
      </w:r>
      <w:r w:rsidR="004631DC" w:rsidRPr="00757DDA">
        <w:rPr>
          <w:color w:val="C9C9C9" w:themeColor="accent3" w:themeTint="99"/>
        </w:rPr>
        <w:t xml:space="preserve">; actually, </w:t>
      </w:r>
      <w:r w:rsidR="00EE5426" w:rsidRPr="00757DDA">
        <w:rPr>
          <w:color w:val="C9C9C9" w:themeColor="accent3" w:themeTint="99"/>
        </w:rPr>
        <w:t xml:space="preserve">the core mission </w:t>
      </w:r>
      <w:r w:rsidR="00FB4681">
        <w:rPr>
          <w:color w:val="C9C9C9" w:themeColor="accent3" w:themeTint="99"/>
        </w:rPr>
        <w:t>is</w:t>
      </w:r>
      <w:r w:rsidR="00EE5426" w:rsidRPr="00757DDA">
        <w:rPr>
          <w:color w:val="C9C9C9" w:themeColor="accent3" w:themeTint="99"/>
        </w:rPr>
        <w:t xml:space="preserve"> </w:t>
      </w:r>
      <w:commentRangeStart w:id="9"/>
      <w:r w:rsidR="00EE5426" w:rsidRPr="00757DDA">
        <w:rPr>
          <w:color w:val="C9C9C9" w:themeColor="accent3" w:themeTint="99"/>
        </w:rPr>
        <w:t xml:space="preserve">combing </w:t>
      </w:r>
      <w:commentRangeEnd w:id="9"/>
      <w:r w:rsidR="004E0077" w:rsidRPr="00757DDA">
        <w:rPr>
          <w:rStyle w:val="af5"/>
          <w:color w:val="C9C9C9" w:themeColor="accent3" w:themeTint="99"/>
        </w:rPr>
        <w:commentReference w:id="9"/>
      </w:r>
      <w:r w:rsidR="00EE5426" w:rsidRPr="00757DDA">
        <w:rPr>
          <w:color w:val="C9C9C9" w:themeColor="accent3" w:themeTint="99"/>
        </w:rPr>
        <w:t xml:space="preserve">the </w:t>
      </w:r>
      <w:r w:rsidR="00716AFC" w:rsidRPr="00757DDA">
        <w:rPr>
          <w:color w:val="C9C9C9" w:themeColor="accent3" w:themeTint="99"/>
        </w:rPr>
        <w:t xml:space="preserve">paper </w:t>
      </w:r>
      <w:r w:rsidR="008453D4" w:rsidRPr="00757DDA">
        <w:rPr>
          <w:color w:val="C9C9C9" w:themeColor="accent3" w:themeTint="99"/>
        </w:rPr>
        <w:t xml:space="preserve">and </w:t>
      </w:r>
      <w:r w:rsidR="00C83B3B" w:rsidRPr="00757DDA">
        <w:rPr>
          <w:color w:val="C9C9C9" w:themeColor="accent3" w:themeTint="99"/>
        </w:rPr>
        <w:t>assur</w:t>
      </w:r>
      <w:r w:rsidR="0047465C" w:rsidRPr="00757DDA">
        <w:rPr>
          <w:color w:val="C9C9C9" w:themeColor="accent3" w:themeTint="99"/>
        </w:rPr>
        <w:t>ing</w:t>
      </w:r>
      <w:r w:rsidR="00C83B3B" w:rsidRPr="00757DDA">
        <w:rPr>
          <w:color w:val="C9C9C9" w:themeColor="accent3" w:themeTint="99"/>
        </w:rPr>
        <w:t xml:space="preserve"> less impediment during </w:t>
      </w:r>
      <w:r w:rsidR="00F72F19" w:rsidRPr="00757DDA">
        <w:rPr>
          <w:color w:val="C9C9C9" w:themeColor="accent3" w:themeTint="99"/>
        </w:rPr>
        <w:t>writing.</w:t>
      </w:r>
      <w:commentRangeEnd w:id="8"/>
      <w:r w:rsidR="006C53C2" w:rsidRPr="00757DDA">
        <w:rPr>
          <w:rStyle w:val="af5"/>
          <w:color w:val="C9C9C9" w:themeColor="accent3" w:themeTint="99"/>
        </w:rPr>
        <w:commentReference w:id="8"/>
      </w:r>
    </w:p>
    <w:p w14:paraId="33DE8A5A" w14:textId="77777777" w:rsidR="008D1473" w:rsidRDefault="008D1473" w:rsidP="00F5715E">
      <w:pPr>
        <w:ind w:firstLine="480"/>
      </w:pPr>
      <w:r>
        <w:rPr>
          <w:rFonts w:hint="eastAsia"/>
        </w:rPr>
        <w:t>-</w:t>
      </w:r>
      <w:r>
        <w:t>-----------------------------------------------------------------------------------------------------------------</w:t>
      </w:r>
    </w:p>
    <w:p w14:paraId="7B6E6A5F" w14:textId="52B77B23" w:rsidR="008D1473" w:rsidRDefault="00120055" w:rsidP="00120055">
      <w:pPr>
        <w:pStyle w:val="aa"/>
      </w:pPr>
      <w:r>
        <w:rPr>
          <w:rFonts w:hint="eastAsia"/>
        </w:rPr>
        <w:t>Three</w:t>
      </w:r>
      <w:r>
        <w:t xml:space="preserve"> Steps </w:t>
      </w:r>
      <w:r w:rsidR="00556244">
        <w:rPr>
          <w:rFonts w:hint="eastAsia"/>
        </w:rPr>
        <w:t>N</w:t>
      </w:r>
      <w:r>
        <w:t xml:space="preserve">eed to </w:t>
      </w:r>
      <w:r w:rsidR="00FC49E3">
        <w:t>b</w:t>
      </w:r>
      <w:r>
        <w:t xml:space="preserve">e Done before We Start to Write </w:t>
      </w:r>
      <w:r w:rsidR="006B3563">
        <w:t>a</w:t>
      </w:r>
      <w:r>
        <w:t xml:space="preserve"> </w:t>
      </w:r>
      <w:r>
        <w:rPr>
          <w:rFonts w:hint="eastAsia"/>
        </w:rPr>
        <w:t>SCI</w:t>
      </w:r>
      <w:r>
        <w:t xml:space="preserve"> </w:t>
      </w:r>
      <w:r>
        <w:rPr>
          <w:rFonts w:hint="eastAsia"/>
        </w:rPr>
        <w:t>Thesis</w:t>
      </w:r>
    </w:p>
    <w:p w14:paraId="1EA12367" w14:textId="1EAB6D7C" w:rsidR="00320699" w:rsidRDefault="00320699" w:rsidP="00234053">
      <w:pPr>
        <w:pStyle w:val="aa"/>
      </w:pPr>
      <w:r w:rsidRPr="00320699">
        <w:rPr>
          <w:rFonts w:hint="eastAsia"/>
        </w:rPr>
        <w:t>Student</w:t>
      </w:r>
      <w:r w:rsidRPr="00320699">
        <w:rPr>
          <w:rFonts w:hint="eastAsia"/>
        </w:rPr>
        <w:t>：</w:t>
      </w:r>
      <w:del w:id="10" w:author="shukai li" w:date="2021-04-16T21:17:00Z">
        <w:r w:rsidRPr="00320699" w:rsidDel="00234053">
          <w:rPr>
            <w:rFonts w:hint="eastAsia"/>
          </w:rPr>
          <w:delText xml:space="preserve">YuYixiong   </w:delText>
        </w:r>
      </w:del>
      <w:ins w:id="11" w:author="shukai li" w:date="2021-04-16T21:17:00Z">
        <w:r w:rsidR="00234053">
          <w:t>Y</w:t>
        </w:r>
        <w:r w:rsidR="00234053">
          <w:rPr>
            <w:rFonts w:hint="eastAsia"/>
          </w:rPr>
          <w:t>u</w:t>
        </w:r>
        <w:r w:rsidR="00234053">
          <w:t xml:space="preserve"> Yixiong</w:t>
        </w:r>
        <w:r w:rsidR="00234053" w:rsidRPr="00320699">
          <w:rPr>
            <w:rFonts w:hint="eastAsia"/>
          </w:rPr>
          <w:t xml:space="preserve">  </w:t>
        </w:r>
      </w:ins>
      <w:r w:rsidRPr="00320699">
        <w:rPr>
          <w:rFonts w:hint="eastAsia"/>
        </w:rPr>
        <w:t>number: BY2005315</w:t>
      </w:r>
    </w:p>
    <w:p w14:paraId="70BB0693" w14:textId="7AB1F8CC" w:rsidR="00B70115" w:rsidRDefault="00B70115" w:rsidP="00B70115">
      <w:pPr>
        <w:ind w:firstLine="480"/>
      </w:pPr>
      <w:r>
        <w:t>First of all, a retrospect of all the work done by oneself should be arranged. It</w:t>
      </w:r>
      <w:r w:rsidR="00577263">
        <w:t xml:space="preserve"> is</w:t>
      </w:r>
      <w:r>
        <w:t xml:space="preserve"> difficult to start writing without a conversant understanding of the </w:t>
      </w:r>
      <w:ins w:id="12" w:author="shukai li" w:date="2021-04-16T21:18:00Z">
        <w:r w:rsidR="00234053">
          <w:t>topic</w:t>
        </w:r>
      </w:ins>
      <w:del w:id="13" w:author="shukai li" w:date="2021-04-16T21:18:00Z">
        <w:r w:rsidDel="00234053">
          <w:delText>object</w:delText>
        </w:r>
      </w:del>
      <w:r>
        <w:t xml:space="preserve"> need</w:t>
      </w:r>
      <w:r w:rsidR="005B7EAC">
        <w:t>s</w:t>
      </w:r>
      <w:r>
        <w:t xml:space="preserve"> to be demonstrate</w:t>
      </w:r>
      <w:r w:rsidR="00054F23">
        <w:t>d</w:t>
      </w:r>
      <w:r>
        <w:t xml:space="preserve">. In this phase, drawing a mind map is recommended as it can </w:t>
      </w:r>
      <w:r w:rsidR="00D40AFE" w:rsidRPr="00463988">
        <w:rPr>
          <w:color w:val="FF0000"/>
        </w:rPr>
        <w:t>dissect</w:t>
      </w:r>
      <w:r>
        <w:t xml:space="preserve"> and analy</w:t>
      </w:r>
      <w:r w:rsidR="00521CFA">
        <w:rPr>
          <w:rFonts w:hint="eastAsia"/>
        </w:rPr>
        <w:t>ze</w:t>
      </w:r>
      <w:r>
        <w:t xml:space="preserve"> the structure of research process</w:t>
      </w:r>
      <w:ins w:id="14" w:author="shukai li" w:date="2021-04-16T21:18:00Z">
        <w:r w:rsidR="00234053">
          <w:t>,</w:t>
        </w:r>
      </w:ins>
      <w:r>
        <w:t xml:space="preserve"> and the final consequence in an explicit way. After the first step, the content of every sect in the paper is preliminary confirmed.</w:t>
      </w:r>
    </w:p>
    <w:p w14:paraId="51F825DE" w14:textId="3EB7155F" w:rsidR="00B70115" w:rsidRDefault="00B70115" w:rsidP="00B70115">
      <w:pPr>
        <w:ind w:firstLine="480"/>
      </w:pPr>
      <w:r>
        <w:t xml:space="preserve">Second, the most crucial and creative thesis need to be extracted and purified as the </w:t>
      </w:r>
      <w:r w:rsidR="00CD1AAB" w:rsidRPr="00CD1AAB">
        <w:t xml:space="preserve">interest </w:t>
      </w:r>
      <w:r w:rsidR="00CD1AAB">
        <w:rPr>
          <w:rFonts w:hint="eastAsia"/>
        </w:rPr>
        <w:t>of</w:t>
      </w:r>
      <w:r w:rsidR="00CD1AAB">
        <w:t xml:space="preserve"> </w:t>
      </w:r>
      <w:r w:rsidR="00CD1AAB">
        <w:rPr>
          <w:rFonts w:hint="eastAsia"/>
        </w:rPr>
        <w:t>the</w:t>
      </w:r>
      <w:r w:rsidR="00CD1AAB">
        <w:t xml:space="preserve"> </w:t>
      </w:r>
      <w:r>
        <w:t xml:space="preserve">reader </w:t>
      </w:r>
      <w:r w:rsidR="00137E12">
        <w:t>is</w:t>
      </w:r>
      <w:r>
        <w:t xml:space="preserve"> limited.</w:t>
      </w:r>
      <w:r w:rsidR="00DA32EC">
        <w:t xml:space="preserve"> </w:t>
      </w:r>
      <w:r w:rsidR="00102F17">
        <w:t>T</w:t>
      </w:r>
      <w:r w:rsidR="00102F17" w:rsidRPr="00102F17">
        <w:t xml:space="preserve">he writer </w:t>
      </w:r>
      <w:r w:rsidR="00102F17">
        <w:t xml:space="preserve">has the responsibility </w:t>
      </w:r>
      <w:r>
        <w:t xml:space="preserve">to make the core standpoint incisive and easy to be </w:t>
      </w:r>
      <w:r w:rsidR="006323EC">
        <w:rPr>
          <w:rFonts w:hint="eastAsia"/>
        </w:rPr>
        <w:t>discovered</w:t>
      </w:r>
      <w:r w:rsidR="006323EC">
        <w:t xml:space="preserve"> </w:t>
      </w:r>
      <w:r>
        <w:t>at the same time.</w:t>
      </w:r>
    </w:p>
    <w:p w14:paraId="37D1A837" w14:textId="3F81C063" w:rsidR="00B70115" w:rsidRDefault="00B70115" w:rsidP="00B70115">
      <w:pPr>
        <w:ind w:firstLine="480"/>
      </w:pPr>
      <w:r>
        <w:t xml:space="preserve">Third, the writer has to </w:t>
      </w:r>
      <w:r w:rsidR="00EB34EA">
        <w:t>pinpoint</w:t>
      </w:r>
      <w:r>
        <w:t xml:space="preserve"> the thesis </w:t>
      </w:r>
      <w:r w:rsidR="001760DC">
        <w:t xml:space="preserve">to </w:t>
      </w:r>
      <w:r>
        <w:t xml:space="preserve">a </w:t>
      </w:r>
      <w:r w:rsidR="001760DC">
        <w:t xml:space="preserve">targeted journal </w:t>
      </w:r>
      <w:r>
        <w:t xml:space="preserve">and </w:t>
      </w:r>
      <w:r w:rsidR="009E1220">
        <w:t>meets</w:t>
      </w:r>
      <w:r w:rsidR="001760DC">
        <w:t xml:space="preserve"> </w:t>
      </w:r>
      <w:r w:rsidR="004B7A1E">
        <w:t xml:space="preserve">the </w:t>
      </w:r>
      <w:r w:rsidR="001760DC" w:rsidRPr="001760DC">
        <w:t>requirement</w:t>
      </w:r>
      <w:r>
        <w:t xml:space="preserve"> </w:t>
      </w:r>
      <w:r w:rsidR="00F82202">
        <w:t xml:space="preserve">of </w:t>
      </w:r>
      <w:r>
        <w:t xml:space="preserve">the journal, especially of the citation format. </w:t>
      </w:r>
    </w:p>
    <w:p w14:paraId="036142C2" w14:textId="00D91AEC" w:rsidR="00B70115" w:rsidRPr="001820C5" w:rsidRDefault="00B70115" w:rsidP="00B70115">
      <w:pPr>
        <w:ind w:firstLine="480"/>
      </w:pPr>
      <w:r>
        <w:t xml:space="preserve">Above </w:t>
      </w:r>
      <w:r w:rsidR="0086710C">
        <w:t xml:space="preserve">all, there are three steps need to be done before writing a SCI thesis, </w:t>
      </w:r>
      <w:r w:rsidR="008227B2">
        <w:t>which are,</w:t>
      </w:r>
      <w:r w:rsidR="00144ECB">
        <w:t xml:space="preserve"> </w:t>
      </w:r>
      <w:r w:rsidR="0086710C">
        <w:t>reviewing the process and achievement</w:t>
      </w:r>
      <w:r w:rsidR="00962050">
        <w:t xml:space="preserve">, </w:t>
      </w:r>
      <w:r w:rsidR="005F34CC" w:rsidRPr="005F34CC">
        <w:t>extricat</w:t>
      </w:r>
      <w:r w:rsidR="005F34CC">
        <w:t>ing the thesis and abiding by the requirements of target journal.</w:t>
      </w:r>
      <w:r w:rsidR="0086710C">
        <w:t xml:space="preserve"> </w:t>
      </w:r>
      <w:r>
        <w:t xml:space="preserve"> </w:t>
      </w:r>
      <w:r w:rsidR="003A6AA3">
        <w:t>A</w:t>
      </w:r>
      <w:r>
        <w:t xml:space="preserve">ctually, the core mission </w:t>
      </w:r>
      <w:r w:rsidR="00DD6C7F">
        <w:t>is</w:t>
      </w:r>
      <w:r>
        <w:t xml:space="preserve"> </w:t>
      </w:r>
      <w:r w:rsidR="00DD6C7F">
        <w:t>to</w:t>
      </w:r>
      <w:r w:rsidR="00DD6C7F" w:rsidRPr="00463988">
        <w:rPr>
          <w:color w:val="FF0000"/>
        </w:rPr>
        <w:t xml:space="preserve"> </w:t>
      </w:r>
      <w:r w:rsidR="00B54AE1" w:rsidRPr="00463988">
        <w:rPr>
          <w:color w:val="FF0000"/>
        </w:rPr>
        <w:t>scrutinize</w:t>
      </w:r>
      <w:r w:rsidR="00DD6C7F">
        <w:t xml:space="preserve"> </w:t>
      </w:r>
      <w:r>
        <w:t>the paper and assuring less impediment during writing.</w:t>
      </w:r>
    </w:p>
    <w:sectPr w:rsidR="00B70115" w:rsidRPr="001820C5" w:rsidSect="003544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UYixiong" w:date="2021-03-31T11:38:00Z" w:initials="Y">
    <w:p w14:paraId="1B655DBE" w14:textId="77777777" w:rsidR="004E0077" w:rsidRDefault="004E0077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 xml:space="preserve"> </w:t>
      </w:r>
      <w:r>
        <w:t>No period</w:t>
      </w:r>
    </w:p>
  </w:comment>
  <w:comment w:id="1" w:author="YUYixiong" w:date="2021-03-31T11:41:00Z" w:initials="Y">
    <w:p w14:paraId="07F69C08" w14:textId="12AF8C64" w:rsidR="00696488" w:rsidRDefault="00696488">
      <w:pPr>
        <w:pStyle w:val="af6"/>
        <w:ind w:firstLine="420"/>
      </w:pPr>
      <w:r>
        <w:rPr>
          <w:rStyle w:val="af5"/>
        </w:rPr>
        <w:annotationRef/>
      </w:r>
      <w:r>
        <w:t xml:space="preserve">No abbreviation </w:t>
      </w:r>
    </w:p>
  </w:comment>
  <w:comment w:id="2" w:author="YUYixiong" w:date="2021-03-31T11:38:00Z" w:initials="Y">
    <w:p w14:paraId="1AC9F37B" w14:textId="0A6B1703" w:rsidR="004E0077" w:rsidRDefault="004E0077">
      <w:pPr>
        <w:pStyle w:val="af6"/>
        <w:ind w:firstLine="420"/>
      </w:pPr>
      <w:r>
        <w:rPr>
          <w:rStyle w:val="af5"/>
        </w:rPr>
        <w:annotationRef/>
      </w:r>
      <w:r w:rsidR="006D562B">
        <w:t>N</w:t>
      </w:r>
      <w:r>
        <w:t>eeds</w:t>
      </w:r>
      <w:r w:rsidR="006D562B">
        <w:t xml:space="preserve"> (third person singular) </w:t>
      </w:r>
    </w:p>
  </w:comment>
  <w:comment w:id="3" w:author="YUYixiong" w:date="2021-03-31T11:39:00Z" w:initials="Y">
    <w:p w14:paraId="508E702A" w14:textId="78BBA889" w:rsidR="004E0077" w:rsidRDefault="004E0077" w:rsidP="004E0077">
      <w:pPr>
        <w:pStyle w:val="af6"/>
        <w:ind w:firstLine="420"/>
      </w:pPr>
      <w:r>
        <w:rPr>
          <w:rStyle w:val="af5"/>
        </w:rPr>
        <w:annotationRef/>
      </w:r>
      <w:r w:rsidR="006C53C2">
        <w:t xml:space="preserve">Use the </w:t>
      </w:r>
      <w:r>
        <w:rPr>
          <w:rFonts w:hint="eastAsia"/>
        </w:rPr>
        <w:t>v</w:t>
      </w:r>
      <w:r>
        <w:t>erb form</w:t>
      </w:r>
    </w:p>
  </w:comment>
  <w:comment w:id="4" w:author="禹逸雄" w:date="2021-04-06T15:41:00Z" w:initials="禹逸雄">
    <w:p w14:paraId="2BC1CA81" w14:textId="7767D7A1" w:rsidR="004C5E76" w:rsidRDefault="004C5E76">
      <w:pPr>
        <w:pStyle w:val="af6"/>
        <w:ind w:firstLine="420"/>
      </w:pPr>
      <w:r>
        <w:rPr>
          <w:rStyle w:val="af5"/>
        </w:rPr>
        <w:annotationRef/>
      </w:r>
      <w:r>
        <w:t xml:space="preserve">No </w:t>
      </w:r>
      <w:r>
        <w:rPr>
          <w:rFonts w:hint="eastAsia"/>
        </w:rPr>
        <w:t>abbreviation</w:t>
      </w:r>
    </w:p>
  </w:comment>
  <w:comment w:id="5" w:author="YUYixiong" w:date="2021-03-31T11:41:00Z" w:initials="Y">
    <w:p w14:paraId="3C1726A1" w14:textId="77777777" w:rsidR="00696488" w:rsidRDefault="00696488" w:rsidP="00696488">
      <w:pPr>
        <w:pStyle w:val="af6"/>
        <w:numPr>
          <w:ilvl w:val="0"/>
          <w:numId w:val="12"/>
        </w:numPr>
        <w:ind w:firstLineChars="0"/>
      </w:pPr>
      <w:r>
        <w:rPr>
          <w:rStyle w:val="af5"/>
        </w:rPr>
        <w:annotationRef/>
      </w:r>
      <w:r>
        <w:t>surrogate this word using “discover” or “notice”</w:t>
      </w:r>
    </w:p>
    <w:p w14:paraId="73A99C5C" w14:textId="556D7C5A" w:rsidR="00696488" w:rsidRDefault="00696488" w:rsidP="00696488">
      <w:pPr>
        <w:pStyle w:val="af6"/>
        <w:numPr>
          <w:ilvl w:val="0"/>
          <w:numId w:val="12"/>
        </w:numPr>
        <w:ind w:firstLineChars="0"/>
      </w:pPr>
      <w:r>
        <w:t>Using the passive voice.</w:t>
      </w:r>
    </w:p>
  </w:comment>
  <w:comment w:id="6" w:author="YUYixiong" w:date="2021-03-31T11:45:00Z" w:initials="Y">
    <w:p w14:paraId="25207D72" w14:textId="2F03CBB6" w:rsidR="006C53C2" w:rsidRDefault="006C53C2">
      <w:pPr>
        <w:pStyle w:val="af6"/>
        <w:ind w:firstLine="420"/>
      </w:pPr>
      <w:r>
        <w:rPr>
          <w:rStyle w:val="af5"/>
        </w:rPr>
        <w:annotationRef/>
      </w:r>
      <w:r>
        <w:t>surrogate this word using “</w:t>
      </w:r>
      <w:r w:rsidR="00530743">
        <w:t>pinpoint</w:t>
      </w:r>
      <w:r>
        <w:t>”</w:t>
      </w:r>
      <w:r w:rsidR="009224BB">
        <w:t xml:space="preserve"> or “locate”</w:t>
      </w:r>
    </w:p>
  </w:comment>
  <w:comment w:id="7" w:author="YUYixiong" w:date="2021-03-31T11:40:00Z" w:initials="Y">
    <w:p w14:paraId="0371DF7A" w14:textId="77777777" w:rsidR="004E0077" w:rsidRDefault="004E0077">
      <w:pPr>
        <w:pStyle w:val="af6"/>
        <w:ind w:firstLine="420"/>
      </w:pPr>
      <w:r>
        <w:rPr>
          <w:rStyle w:val="af5"/>
        </w:rPr>
        <w:annotationRef/>
      </w:r>
      <w:r>
        <w:t>requirement (this is what nominalization uses for)</w:t>
      </w:r>
    </w:p>
  </w:comment>
  <w:comment w:id="9" w:author="YUYixiong" w:date="2021-03-31T11:38:00Z" w:initials="Y">
    <w:p w14:paraId="42970FCE" w14:textId="77777777" w:rsidR="004E0077" w:rsidRDefault="004E0077" w:rsidP="004E0077">
      <w:pPr>
        <w:pStyle w:val="af6"/>
        <w:ind w:firstLine="420"/>
      </w:pPr>
      <w:r>
        <w:rPr>
          <w:rStyle w:val="af5"/>
        </w:rPr>
        <w:annotationRef/>
      </w:r>
      <w:r>
        <w:t>“comb” is qualified</w:t>
      </w:r>
    </w:p>
  </w:comment>
  <w:comment w:id="8" w:author="YUYixiong" w:date="2021-03-31T11:44:00Z" w:initials="Y">
    <w:p w14:paraId="1F6A0DF7" w14:textId="0F07464C" w:rsidR="006C53C2" w:rsidRDefault="006C53C2">
      <w:pPr>
        <w:pStyle w:val="af6"/>
        <w:ind w:firstLine="420"/>
      </w:pPr>
      <w:r>
        <w:rPr>
          <w:rStyle w:val="af5"/>
        </w:rPr>
        <w:annotationRef/>
      </w:r>
      <w:r>
        <w:t>A conclusion contains restatement is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655DBE" w15:done="0"/>
  <w15:commentEx w15:paraId="07F69C08" w15:done="0"/>
  <w15:commentEx w15:paraId="1AC9F37B" w15:done="0"/>
  <w15:commentEx w15:paraId="508E702A" w15:done="0"/>
  <w15:commentEx w15:paraId="2BC1CA81" w15:done="0"/>
  <w15:commentEx w15:paraId="73A99C5C" w15:done="0"/>
  <w15:commentEx w15:paraId="25207D72" w15:done="0"/>
  <w15:commentEx w15:paraId="0371DF7A" w15:done="0"/>
  <w15:commentEx w15:paraId="42970FCE" w15:done="0"/>
  <w15:commentEx w15:paraId="1F6A0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655DBE" w16cid:durableId="240EDDA0"/>
  <w16cid:commentId w16cid:paraId="07F69C08" w16cid:durableId="240EDE61"/>
  <w16cid:commentId w16cid:paraId="1AC9F37B" w16cid:durableId="240EDDC0"/>
  <w16cid:commentId w16cid:paraId="508E702A" w16cid:durableId="240EDDF8"/>
  <w16cid:commentId w16cid:paraId="2BC1CA81" w16cid:durableId="2416FFAE"/>
  <w16cid:commentId w16cid:paraId="73A99C5C" w16cid:durableId="240EDE87"/>
  <w16cid:commentId w16cid:paraId="25207D72" w16cid:durableId="240EDF5C"/>
  <w16cid:commentId w16cid:paraId="0371DF7A" w16cid:durableId="240EDE20"/>
  <w16cid:commentId w16cid:paraId="42970FCE" w16cid:durableId="240EDDCE"/>
  <w16cid:commentId w16cid:paraId="1F6A0DF7" w16cid:durableId="240EDF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E691F" w14:textId="77777777" w:rsidR="000912F4" w:rsidRDefault="000912F4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4A3A8E6C" w14:textId="77777777" w:rsidR="000912F4" w:rsidRDefault="000912F4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678F3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5558027"/>
      <w:docPartObj>
        <w:docPartGallery w:val="Page Numbers (Bottom of Page)"/>
        <w:docPartUnique/>
      </w:docPartObj>
    </w:sdtPr>
    <w:sdtEndPr/>
    <w:sdtContent>
      <w:p w14:paraId="2547B090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D62B5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2A8B7" w14:textId="77777777" w:rsidR="000912F4" w:rsidRDefault="000912F4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7D15F946" w14:textId="77777777" w:rsidR="000912F4" w:rsidRDefault="000912F4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BCBCB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D1D81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814D2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1667E5"/>
    <w:multiLevelType w:val="hybridMultilevel"/>
    <w:tmpl w:val="F746F3C0"/>
    <w:lvl w:ilvl="0" w:tplc="6658BBA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Yixiong">
    <w15:presenceInfo w15:providerId="None" w15:userId="YUYixiong"/>
  </w15:person>
  <w15:person w15:author="禹逸雄">
    <w15:presenceInfo w15:providerId="Windows Live" w15:userId="1e3b5b3e21dee6d2"/>
  </w15:person>
  <w15:person w15:author="shukai li">
    <w15:presenceInfo w15:providerId="Windows Live" w15:userId="8edeed330d9f1f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C6"/>
    <w:rsid w:val="00002356"/>
    <w:rsid w:val="000023DD"/>
    <w:rsid w:val="00016A92"/>
    <w:rsid w:val="000259DE"/>
    <w:rsid w:val="000327B3"/>
    <w:rsid w:val="000404BD"/>
    <w:rsid w:val="00043B18"/>
    <w:rsid w:val="00053208"/>
    <w:rsid w:val="00054F23"/>
    <w:rsid w:val="00063D1B"/>
    <w:rsid w:val="00086CFB"/>
    <w:rsid w:val="000912F4"/>
    <w:rsid w:val="000A166E"/>
    <w:rsid w:val="000A4555"/>
    <w:rsid w:val="000B1F3E"/>
    <w:rsid w:val="000C67B5"/>
    <w:rsid w:val="000D3EFE"/>
    <w:rsid w:val="000D5F8A"/>
    <w:rsid w:val="000E6CA8"/>
    <w:rsid w:val="000F1D81"/>
    <w:rsid w:val="001015DF"/>
    <w:rsid w:val="00102F17"/>
    <w:rsid w:val="00105AF9"/>
    <w:rsid w:val="00105CB6"/>
    <w:rsid w:val="001145FD"/>
    <w:rsid w:val="001150E5"/>
    <w:rsid w:val="0011632D"/>
    <w:rsid w:val="00120055"/>
    <w:rsid w:val="00121BEB"/>
    <w:rsid w:val="0012397E"/>
    <w:rsid w:val="00132618"/>
    <w:rsid w:val="00137E12"/>
    <w:rsid w:val="00144ECB"/>
    <w:rsid w:val="0015142B"/>
    <w:rsid w:val="001554B9"/>
    <w:rsid w:val="00161090"/>
    <w:rsid w:val="00175CFD"/>
    <w:rsid w:val="001760DC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E200B"/>
    <w:rsid w:val="001E5F27"/>
    <w:rsid w:val="001F47B5"/>
    <w:rsid w:val="00210A5D"/>
    <w:rsid w:val="00222826"/>
    <w:rsid w:val="00232007"/>
    <w:rsid w:val="00232DEE"/>
    <w:rsid w:val="00234053"/>
    <w:rsid w:val="0024381A"/>
    <w:rsid w:val="00246A83"/>
    <w:rsid w:val="00267DEC"/>
    <w:rsid w:val="00271EE3"/>
    <w:rsid w:val="0028719A"/>
    <w:rsid w:val="002A709B"/>
    <w:rsid w:val="002B03CF"/>
    <w:rsid w:val="002B2E12"/>
    <w:rsid w:val="002B31B8"/>
    <w:rsid w:val="002B4A13"/>
    <w:rsid w:val="002C19F4"/>
    <w:rsid w:val="002C53C1"/>
    <w:rsid w:val="002E3953"/>
    <w:rsid w:val="002E5461"/>
    <w:rsid w:val="002F08F4"/>
    <w:rsid w:val="002F53F1"/>
    <w:rsid w:val="00315487"/>
    <w:rsid w:val="00320699"/>
    <w:rsid w:val="00320EC6"/>
    <w:rsid w:val="00333729"/>
    <w:rsid w:val="00351801"/>
    <w:rsid w:val="0035442E"/>
    <w:rsid w:val="0035604F"/>
    <w:rsid w:val="003658DC"/>
    <w:rsid w:val="003732C4"/>
    <w:rsid w:val="00376574"/>
    <w:rsid w:val="0038798C"/>
    <w:rsid w:val="003933FC"/>
    <w:rsid w:val="00393CCA"/>
    <w:rsid w:val="00394C90"/>
    <w:rsid w:val="00397B48"/>
    <w:rsid w:val="003A3540"/>
    <w:rsid w:val="003A4DC2"/>
    <w:rsid w:val="003A6AA3"/>
    <w:rsid w:val="003C0E31"/>
    <w:rsid w:val="003D3145"/>
    <w:rsid w:val="003D68D6"/>
    <w:rsid w:val="003F2E15"/>
    <w:rsid w:val="004078E5"/>
    <w:rsid w:val="00414F80"/>
    <w:rsid w:val="00415BC4"/>
    <w:rsid w:val="004161B7"/>
    <w:rsid w:val="00420048"/>
    <w:rsid w:val="00420AA1"/>
    <w:rsid w:val="0043078B"/>
    <w:rsid w:val="004371B0"/>
    <w:rsid w:val="00443DA8"/>
    <w:rsid w:val="00445E53"/>
    <w:rsid w:val="004631DC"/>
    <w:rsid w:val="00463988"/>
    <w:rsid w:val="0047465C"/>
    <w:rsid w:val="00480C98"/>
    <w:rsid w:val="00484E02"/>
    <w:rsid w:val="004928D2"/>
    <w:rsid w:val="004A0D88"/>
    <w:rsid w:val="004A7CA7"/>
    <w:rsid w:val="004B6D89"/>
    <w:rsid w:val="004B7A1E"/>
    <w:rsid w:val="004C5E76"/>
    <w:rsid w:val="004E0077"/>
    <w:rsid w:val="004E077E"/>
    <w:rsid w:val="00507CA0"/>
    <w:rsid w:val="00511F7D"/>
    <w:rsid w:val="00521CFA"/>
    <w:rsid w:val="00522E8A"/>
    <w:rsid w:val="00530743"/>
    <w:rsid w:val="00530D15"/>
    <w:rsid w:val="00544BC8"/>
    <w:rsid w:val="00556244"/>
    <w:rsid w:val="0057577B"/>
    <w:rsid w:val="00576DC2"/>
    <w:rsid w:val="00577263"/>
    <w:rsid w:val="00587E25"/>
    <w:rsid w:val="005A2A7E"/>
    <w:rsid w:val="005B7EAC"/>
    <w:rsid w:val="005D2BE3"/>
    <w:rsid w:val="005F27EF"/>
    <w:rsid w:val="005F34CC"/>
    <w:rsid w:val="006057A8"/>
    <w:rsid w:val="00616EB6"/>
    <w:rsid w:val="006323EC"/>
    <w:rsid w:val="00643739"/>
    <w:rsid w:val="006649B2"/>
    <w:rsid w:val="00682023"/>
    <w:rsid w:val="00685955"/>
    <w:rsid w:val="00690E3B"/>
    <w:rsid w:val="00695FFD"/>
    <w:rsid w:val="00696488"/>
    <w:rsid w:val="006B15A4"/>
    <w:rsid w:val="006B3563"/>
    <w:rsid w:val="006C53C2"/>
    <w:rsid w:val="006C7822"/>
    <w:rsid w:val="006D2840"/>
    <w:rsid w:val="006D562B"/>
    <w:rsid w:val="006E3254"/>
    <w:rsid w:val="006E4309"/>
    <w:rsid w:val="006E7457"/>
    <w:rsid w:val="006F4333"/>
    <w:rsid w:val="006F5423"/>
    <w:rsid w:val="007142B5"/>
    <w:rsid w:val="00716AFC"/>
    <w:rsid w:val="00724E5C"/>
    <w:rsid w:val="00737DBF"/>
    <w:rsid w:val="00745F95"/>
    <w:rsid w:val="0075026D"/>
    <w:rsid w:val="00757DDA"/>
    <w:rsid w:val="0076505C"/>
    <w:rsid w:val="00772FA9"/>
    <w:rsid w:val="00775C8C"/>
    <w:rsid w:val="00786360"/>
    <w:rsid w:val="0079150E"/>
    <w:rsid w:val="007A2E87"/>
    <w:rsid w:val="007C4EC1"/>
    <w:rsid w:val="007C713C"/>
    <w:rsid w:val="007C7586"/>
    <w:rsid w:val="007D2F4D"/>
    <w:rsid w:val="007D51EA"/>
    <w:rsid w:val="007D7C28"/>
    <w:rsid w:val="007E752F"/>
    <w:rsid w:val="007F0592"/>
    <w:rsid w:val="007F1D1B"/>
    <w:rsid w:val="007F4872"/>
    <w:rsid w:val="008049B2"/>
    <w:rsid w:val="00806A38"/>
    <w:rsid w:val="00807850"/>
    <w:rsid w:val="00810417"/>
    <w:rsid w:val="0081136A"/>
    <w:rsid w:val="008227B2"/>
    <w:rsid w:val="0083257F"/>
    <w:rsid w:val="00836DC8"/>
    <w:rsid w:val="008453D4"/>
    <w:rsid w:val="008455B7"/>
    <w:rsid w:val="00845BD9"/>
    <w:rsid w:val="00851FDD"/>
    <w:rsid w:val="00863716"/>
    <w:rsid w:val="0086710C"/>
    <w:rsid w:val="00872C89"/>
    <w:rsid w:val="008751F1"/>
    <w:rsid w:val="008770FE"/>
    <w:rsid w:val="00897BF7"/>
    <w:rsid w:val="008A3A48"/>
    <w:rsid w:val="008A6C6C"/>
    <w:rsid w:val="008A75D3"/>
    <w:rsid w:val="008B07DD"/>
    <w:rsid w:val="008B2FCA"/>
    <w:rsid w:val="008C2F6E"/>
    <w:rsid w:val="008C4A6E"/>
    <w:rsid w:val="008D0F34"/>
    <w:rsid w:val="008D1473"/>
    <w:rsid w:val="008E6465"/>
    <w:rsid w:val="008F4232"/>
    <w:rsid w:val="0091134F"/>
    <w:rsid w:val="009129BD"/>
    <w:rsid w:val="0092054A"/>
    <w:rsid w:val="009224BB"/>
    <w:rsid w:val="0093272C"/>
    <w:rsid w:val="00955F88"/>
    <w:rsid w:val="00957F4A"/>
    <w:rsid w:val="00962050"/>
    <w:rsid w:val="00975AD9"/>
    <w:rsid w:val="00994297"/>
    <w:rsid w:val="00997289"/>
    <w:rsid w:val="009A1F54"/>
    <w:rsid w:val="009B24AF"/>
    <w:rsid w:val="009B753C"/>
    <w:rsid w:val="009C3856"/>
    <w:rsid w:val="009C6C43"/>
    <w:rsid w:val="009D42C6"/>
    <w:rsid w:val="009E1220"/>
    <w:rsid w:val="009E7176"/>
    <w:rsid w:val="00A028A6"/>
    <w:rsid w:val="00A03620"/>
    <w:rsid w:val="00A12D58"/>
    <w:rsid w:val="00A20985"/>
    <w:rsid w:val="00A36213"/>
    <w:rsid w:val="00A56A0E"/>
    <w:rsid w:val="00A57E45"/>
    <w:rsid w:val="00A6127A"/>
    <w:rsid w:val="00A63F1F"/>
    <w:rsid w:val="00A668F1"/>
    <w:rsid w:val="00A6790E"/>
    <w:rsid w:val="00A7462D"/>
    <w:rsid w:val="00A75C6F"/>
    <w:rsid w:val="00A82926"/>
    <w:rsid w:val="00A90DEB"/>
    <w:rsid w:val="00A915A4"/>
    <w:rsid w:val="00AB4BD7"/>
    <w:rsid w:val="00AC5522"/>
    <w:rsid w:val="00AE082D"/>
    <w:rsid w:val="00AE21EE"/>
    <w:rsid w:val="00AE3112"/>
    <w:rsid w:val="00AF1E95"/>
    <w:rsid w:val="00B04EE3"/>
    <w:rsid w:val="00B12262"/>
    <w:rsid w:val="00B41F4F"/>
    <w:rsid w:val="00B501DB"/>
    <w:rsid w:val="00B54AE1"/>
    <w:rsid w:val="00B55080"/>
    <w:rsid w:val="00B70115"/>
    <w:rsid w:val="00B701A3"/>
    <w:rsid w:val="00B71E5D"/>
    <w:rsid w:val="00B9045C"/>
    <w:rsid w:val="00BA79D8"/>
    <w:rsid w:val="00BA7CC7"/>
    <w:rsid w:val="00BB6774"/>
    <w:rsid w:val="00BC35E4"/>
    <w:rsid w:val="00BD6ABF"/>
    <w:rsid w:val="00BD76CA"/>
    <w:rsid w:val="00BE1F20"/>
    <w:rsid w:val="00BF4A44"/>
    <w:rsid w:val="00BF67D5"/>
    <w:rsid w:val="00C10AA6"/>
    <w:rsid w:val="00C17DD6"/>
    <w:rsid w:val="00C26B61"/>
    <w:rsid w:val="00C42558"/>
    <w:rsid w:val="00C51768"/>
    <w:rsid w:val="00C53082"/>
    <w:rsid w:val="00C54872"/>
    <w:rsid w:val="00C559ED"/>
    <w:rsid w:val="00C60FA8"/>
    <w:rsid w:val="00C63201"/>
    <w:rsid w:val="00C63EAD"/>
    <w:rsid w:val="00C66FE9"/>
    <w:rsid w:val="00C8245E"/>
    <w:rsid w:val="00C83B3B"/>
    <w:rsid w:val="00C956F5"/>
    <w:rsid w:val="00C95A88"/>
    <w:rsid w:val="00CA3061"/>
    <w:rsid w:val="00CB34DC"/>
    <w:rsid w:val="00CC433B"/>
    <w:rsid w:val="00CD1AAB"/>
    <w:rsid w:val="00CD4DAC"/>
    <w:rsid w:val="00CD5AF1"/>
    <w:rsid w:val="00CF3076"/>
    <w:rsid w:val="00CF4E18"/>
    <w:rsid w:val="00CF5917"/>
    <w:rsid w:val="00D000C8"/>
    <w:rsid w:val="00D14D45"/>
    <w:rsid w:val="00D172D8"/>
    <w:rsid w:val="00D2332A"/>
    <w:rsid w:val="00D27D0A"/>
    <w:rsid w:val="00D3546A"/>
    <w:rsid w:val="00D40AFE"/>
    <w:rsid w:val="00D435FA"/>
    <w:rsid w:val="00D46500"/>
    <w:rsid w:val="00D50AFF"/>
    <w:rsid w:val="00D630E5"/>
    <w:rsid w:val="00D6793F"/>
    <w:rsid w:val="00D74907"/>
    <w:rsid w:val="00DA32EC"/>
    <w:rsid w:val="00DA5740"/>
    <w:rsid w:val="00DA5FC3"/>
    <w:rsid w:val="00DB2492"/>
    <w:rsid w:val="00DB2535"/>
    <w:rsid w:val="00DB7CC4"/>
    <w:rsid w:val="00DC4B77"/>
    <w:rsid w:val="00DC7972"/>
    <w:rsid w:val="00DC7FA8"/>
    <w:rsid w:val="00DD6C7F"/>
    <w:rsid w:val="00DE3224"/>
    <w:rsid w:val="00DF4DC5"/>
    <w:rsid w:val="00DF5488"/>
    <w:rsid w:val="00DF69F7"/>
    <w:rsid w:val="00E00385"/>
    <w:rsid w:val="00E0359C"/>
    <w:rsid w:val="00E11EA8"/>
    <w:rsid w:val="00E23585"/>
    <w:rsid w:val="00E531B1"/>
    <w:rsid w:val="00E55856"/>
    <w:rsid w:val="00E561C8"/>
    <w:rsid w:val="00E72774"/>
    <w:rsid w:val="00E777CD"/>
    <w:rsid w:val="00E81469"/>
    <w:rsid w:val="00EA0ED1"/>
    <w:rsid w:val="00EA66A5"/>
    <w:rsid w:val="00EB0F3A"/>
    <w:rsid w:val="00EB2B4D"/>
    <w:rsid w:val="00EB34EA"/>
    <w:rsid w:val="00EE5426"/>
    <w:rsid w:val="00EE6878"/>
    <w:rsid w:val="00EF0D28"/>
    <w:rsid w:val="00EF5A1F"/>
    <w:rsid w:val="00F077E6"/>
    <w:rsid w:val="00F2513B"/>
    <w:rsid w:val="00F34949"/>
    <w:rsid w:val="00F35348"/>
    <w:rsid w:val="00F44E6F"/>
    <w:rsid w:val="00F5715E"/>
    <w:rsid w:val="00F72F19"/>
    <w:rsid w:val="00F82202"/>
    <w:rsid w:val="00F86D9D"/>
    <w:rsid w:val="00FA6F16"/>
    <w:rsid w:val="00FB24E4"/>
    <w:rsid w:val="00FB2D90"/>
    <w:rsid w:val="00FB4681"/>
    <w:rsid w:val="00FB54B6"/>
    <w:rsid w:val="00FC4003"/>
    <w:rsid w:val="00FC49E3"/>
    <w:rsid w:val="00FD2ECA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B8B66"/>
  <w15:chartTrackingRefBased/>
  <w15:docId w15:val="{2C25B40F-8AA5-44F9-B802-4EF4BB67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styleId="af5">
    <w:name w:val="annotation reference"/>
    <w:basedOn w:val="a0"/>
    <w:uiPriority w:val="99"/>
    <w:semiHidden/>
    <w:unhideWhenUsed/>
    <w:rsid w:val="004E0077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4E0077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4E0077"/>
    <w:rPr>
      <w:rFonts w:ascii="Times New Roman" w:eastAsia="仿宋_GB2312" w:hAnsi="Times New Roman"/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E0077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4E0077"/>
    <w:rPr>
      <w:rFonts w:ascii="Times New Roman" w:eastAsia="仿宋_GB2312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3D4F-377E-406E-81E4-A75F3DC3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shukai li</cp:lastModifiedBy>
  <cp:revision>76</cp:revision>
  <dcterms:created xsi:type="dcterms:W3CDTF">2021-03-28T03:24:00Z</dcterms:created>
  <dcterms:modified xsi:type="dcterms:W3CDTF">2021-04-16T13:18:00Z</dcterms:modified>
</cp:coreProperties>
</file>