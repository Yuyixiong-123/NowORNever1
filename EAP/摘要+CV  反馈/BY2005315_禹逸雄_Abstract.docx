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FE0" w:rsidRPr="00393FE0" w:rsidRDefault="00393FE0" w:rsidP="00393FE0">
      <w:pPr>
        <w:snapToGrid w:val="0"/>
        <w:spacing w:beforeLines="100" w:before="312" w:afterLines="100" w:after="312" w:line="480" w:lineRule="auto"/>
        <w:ind w:firstLineChars="0" w:firstLine="0"/>
        <w:jc w:val="center"/>
        <w:rPr>
          <w:rFonts w:eastAsia="宋体" w:cs="Times New Roman"/>
          <w:b/>
          <w:bCs/>
          <w:sz w:val="28"/>
          <w:szCs w:val="28"/>
        </w:rPr>
      </w:pPr>
      <w:r w:rsidRPr="00393FE0">
        <w:rPr>
          <w:rFonts w:eastAsia="宋体" w:cs="Times New Roman"/>
          <w:b/>
          <w:bCs/>
          <w:sz w:val="28"/>
          <w:szCs w:val="28"/>
        </w:rPr>
        <w:t xml:space="preserve">Improving the </w:t>
      </w:r>
      <w:r w:rsidR="00DE1237">
        <w:rPr>
          <w:rFonts w:eastAsia="宋体" w:cs="Times New Roman" w:hint="eastAsia"/>
          <w:b/>
          <w:bCs/>
          <w:sz w:val="28"/>
          <w:szCs w:val="28"/>
        </w:rPr>
        <w:t>A</w:t>
      </w:r>
      <w:r w:rsidRPr="00393FE0">
        <w:rPr>
          <w:rFonts w:eastAsia="宋体" w:cs="Times New Roman"/>
          <w:b/>
          <w:bCs/>
          <w:sz w:val="28"/>
          <w:szCs w:val="28"/>
        </w:rPr>
        <w:t xml:space="preserve">ccuracy of </w:t>
      </w:r>
      <w:r w:rsidR="00DE1237">
        <w:rPr>
          <w:rFonts w:eastAsia="宋体" w:cs="Times New Roman"/>
          <w:b/>
          <w:bCs/>
          <w:sz w:val="28"/>
          <w:szCs w:val="28"/>
        </w:rPr>
        <w:t>M</w:t>
      </w:r>
      <w:r w:rsidRPr="00393FE0">
        <w:rPr>
          <w:rFonts w:eastAsia="宋体" w:cs="Times New Roman"/>
          <w:b/>
          <w:bCs/>
          <w:sz w:val="28"/>
          <w:szCs w:val="28"/>
        </w:rPr>
        <w:t xml:space="preserve">ission </w:t>
      </w:r>
      <w:r w:rsidR="00DE1237">
        <w:rPr>
          <w:rFonts w:eastAsia="宋体" w:cs="Times New Roman"/>
          <w:b/>
          <w:bCs/>
          <w:sz w:val="28"/>
          <w:szCs w:val="28"/>
        </w:rPr>
        <w:t>P</w:t>
      </w:r>
      <w:r w:rsidRPr="00393FE0">
        <w:rPr>
          <w:rFonts w:eastAsia="宋体" w:cs="Times New Roman"/>
          <w:b/>
          <w:bCs/>
          <w:sz w:val="28"/>
          <w:szCs w:val="28"/>
        </w:rPr>
        <w:t xml:space="preserve">lanning </w:t>
      </w:r>
      <w:r w:rsidR="00DE1237">
        <w:rPr>
          <w:rFonts w:eastAsia="宋体" w:cs="Times New Roman"/>
          <w:b/>
          <w:bCs/>
          <w:sz w:val="28"/>
          <w:szCs w:val="28"/>
        </w:rPr>
        <w:t>A</w:t>
      </w:r>
      <w:r w:rsidRPr="00393FE0">
        <w:rPr>
          <w:rFonts w:eastAsia="宋体" w:cs="Times New Roman"/>
          <w:b/>
          <w:bCs/>
          <w:sz w:val="28"/>
          <w:szCs w:val="28"/>
        </w:rPr>
        <w:t>lgorithm</w:t>
      </w:r>
      <w:r w:rsidRPr="00393FE0">
        <w:rPr>
          <w:rFonts w:eastAsia="宋体" w:cs="Times New Roman" w:hint="eastAsia"/>
          <w:b/>
          <w:bCs/>
          <w:sz w:val="28"/>
          <w:szCs w:val="28"/>
        </w:rPr>
        <w:t xml:space="preserve"> for </w:t>
      </w:r>
      <w:r w:rsidR="00DE1237">
        <w:rPr>
          <w:rFonts w:eastAsia="宋体" w:cs="Times New Roman"/>
          <w:b/>
          <w:bCs/>
          <w:sz w:val="28"/>
          <w:szCs w:val="28"/>
        </w:rPr>
        <w:t>S</w:t>
      </w:r>
      <w:r w:rsidRPr="00393FE0">
        <w:rPr>
          <w:rFonts w:eastAsia="宋体" w:cs="Times New Roman"/>
          <w:b/>
          <w:bCs/>
          <w:sz w:val="28"/>
          <w:szCs w:val="28"/>
        </w:rPr>
        <w:t xml:space="preserve">earch and </w:t>
      </w:r>
      <w:r w:rsidR="00DE1237">
        <w:rPr>
          <w:rFonts w:eastAsia="宋体" w:cs="Times New Roman"/>
          <w:b/>
          <w:bCs/>
          <w:sz w:val="28"/>
          <w:szCs w:val="28"/>
        </w:rPr>
        <w:t>R</w:t>
      </w:r>
      <w:r w:rsidRPr="00393FE0">
        <w:rPr>
          <w:rFonts w:eastAsia="宋体" w:cs="Times New Roman"/>
          <w:b/>
          <w:bCs/>
          <w:sz w:val="28"/>
          <w:szCs w:val="28"/>
        </w:rPr>
        <w:t xml:space="preserve">escue of </w:t>
      </w:r>
      <w:r w:rsidR="00DE1237">
        <w:rPr>
          <w:rFonts w:eastAsia="宋体" w:cs="Times New Roman"/>
          <w:b/>
          <w:bCs/>
          <w:sz w:val="28"/>
          <w:szCs w:val="28"/>
        </w:rPr>
        <w:t>A</w:t>
      </w:r>
      <w:r w:rsidRPr="00393FE0">
        <w:rPr>
          <w:rFonts w:eastAsia="宋体" w:cs="Times New Roman"/>
          <w:b/>
          <w:bCs/>
          <w:sz w:val="28"/>
          <w:szCs w:val="28"/>
        </w:rPr>
        <w:t>ir-</w:t>
      </w:r>
      <w:r w:rsidRPr="00393FE0">
        <w:rPr>
          <w:rFonts w:eastAsia="宋体" w:cs="Times New Roman" w:hint="eastAsia"/>
          <w:b/>
          <w:bCs/>
          <w:sz w:val="28"/>
          <w:szCs w:val="28"/>
        </w:rPr>
        <w:t>s</w:t>
      </w:r>
      <w:r w:rsidRPr="00393FE0">
        <w:rPr>
          <w:rFonts w:eastAsia="宋体" w:cs="Times New Roman"/>
          <w:b/>
          <w:bCs/>
          <w:sz w:val="28"/>
          <w:szCs w:val="28"/>
        </w:rPr>
        <w:t xml:space="preserve">ea </w:t>
      </w:r>
      <w:r w:rsidR="00DE1237">
        <w:rPr>
          <w:rFonts w:eastAsia="宋体" w:cs="Times New Roman"/>
          <w:b/>
          <w:bCs/>
          <w:sz w:val="28"/>
          <w:szCs w:val="28"/>
        </w:rPr>
        <w:t>I</w:t>
      </w:r>
      <w:r w:rsidRPr="00393FE0">
        <w:rPr>
          <w:rFonts w:eastAsia="宋体" w:cs="Times New Roman"/>
          <w:b/>
          <w:bCs/>
          <w:sz w:val="28"/>
          <w:szCs w:val="28"/>
        </w:rPr>
        <w:t xml:space="preserve">ntegrated </w:t>
      </w:r>
      <w:r w:rsidR="00DE1237">
        <w:rPr>
          <w:rFonts w:eastAsia="宋体" w:cs="Times New Roman"/>
          <w:b/>
          <w:bCs/>
          <w:sz w:val="28"/>
          <w:szCs w:val="28"/>
        </w:rPr>
        <w:t>S</w:t>
      </w:r>
      <w:r w:rsidRPr="00393FE0">
        <w:rPr>
          <w:rFonts w:eastAsia="宋体" w:cs="Times New Roman" w:hint="eastAsia"/>
          <w:b/>
          <w:bCs/>
          <w:sz w:val="28"/>
          <w:szCs w:val="28"/>
        </w:rPr>
        <w:t>ystem</w:t>
      </w:r>
      <w:r w:rsidR="00285C79">
        <w:rPr>
          <w:rFonts w:eastAsia="宋体" w:cs="Times New Roman"/>
          <w:b/>
          <w:bCs/>
          <w:sz w:val="28"/>
          <w:szCs w:val="28"/>
        </w:rPr>
        <w:t>-</w:t>
      </w:r>
      <w:r w:rsidR="00285C79" w:rsidRPr="00285C79">
        <w:rPr>
          <w:rFonts w:eastAsia="宋体" w:cs="Times New Roman"/>
          <w:b/>
          <w:bCs/>
          <w:color w:val="FF0000"/>
          <w:sz w:val="28"/>
          <w:szCs w:val="28"/>
          <w:rPrChange w:id="0" w:author="Kathy" w:date="2021-06-15T09:12:00Z">
            <w:rPr>
              <w:rFonts w:eastAsia="宋体" w:cs="Times New Roman"/>
              <w:b/>
              <w:bCs/>
              <w:sz w:val="28"/>
              <w:szCs w:val="28"/>
            </w:rPr>
          </w:rPrChange>
        </w:rPr>
        <w:t>9.5</w:t>
      </w:r>
      <w:ins w:id="1" w:author="Kathy" w:date="2021-06-15T09:12:00Z">
        <w:r w:rsidR="00285C79">
          <w:rPr>
            <w:rFonts w:eastAsia="宋体" w:cs="Times New Roman"/>
            <w:b/>
            <w:bCs/>
            <w:color w:val="FF0000"/>
            <w:sz w:val="28"/>
            <w:szCs w:val="28"/>
          </w:rPr>
          <w:t xml:space="preserve"> </w:t>
        </w:r>
      </w:ins>
      <w:ins w:id="2" w:author="Kathy" w:date="2021-06-15T09:15:00Z">
        <w:r w:rsidR="0006093E">
          <w:rPr>
            <w:rFonts w:eastAsia="宋体" w:cs="Times New Roman"/>
            <w:b/>
            <w:bCs/>
            <w:color w:val="FF0000"/>
            <w:sz w:val="28"/>
            <w:szCs w:val="28"/>
          </w:rPr>
          <w:t xml:space="preserve">-10  </w:t>
        </w:r>
      </w:ins>
      <w:bookmarkStart w:id="3" w:name="_GoBack"/>
      <w:bookmarkEnd w:id="3"/>
      <w:ins w:id="4" w:author="Kathy" w:date="2021-06-15T09:12:00Z">
        <w:r w:rsidR="00285C79">
          <w:rPr>
            <w:rFonts w:eastAsia="宋体" w:cs="Times New Roman"/>
            <w:b/>
            <w:bCs/>
            <w:color w:val="FF0000"/>
            <w:sz w:val="28"/>
            <w:szCs w:val="28"/>
          </w:rPr>
          <w:t>fluent enough!</w:t>
        </w:r>
      </w:ins>
    </w:p>
    <w:p w:rsidR="00393FE0" w:rsidRPr="00393FE0" w:rsidRDefault="00393FE0" w:rsidP="00393FE0">
      <w:pPr>
        <w:snapToGrid w:val="0"/>
        <w:spacing w:beforeLines="100" w:before="312" w:afterLines="100" w:after="312" w:line="480" w:lineRule="auto"/>
        <w:ind w:firstLineChars="0" w:firstLine="0"/>
        <w:jc w:val="center"/>
        <w:rPr>
          <w:rFonts w:eastAsia="宋体" w:cs="Times New Roman"/>
          <w:szCs w:val="18"/>
        </w:rPr>
      </w:pPr>
      <w:r w:rsidRPr="00393FE0">
        <w:rPr>
          <w:rFonts w:eastAsia="宋体" w:cs="Times New Roman" w:hint="eastAsia"/>
          <w:szCs w:val="18"/>
        </w:rPr>
        <w:t>Yu</w:t>
      </w:r>
      <w:r w:rsidRPr="00393FE0">
        <w:rPr>
          <w:rFonts w:eastAsia="宋体" w:cs="Times New Roman"/>
          <w:szCs w:val="18"/>
        </w:rPr>
        <w:t xml:space="preserve"> </w:t>
      </w:r>
      <w:proofErr w:type="spellStart"/>
      <w:r w:rsidRPr="00393FE0">
        <w:rPr>
          <w:rFonts w:eastAsia="宋体" w:cs="Times New Roman"/>
          <w:szCs w:val="18"/>
        </w:rPr>
        <w:t>Yixiong</w:t>
      </w:r>
      <w:proofErr w:type="spellEnd"/>
      <w:r w:rsidRPr="00393FE0">
        <w:rPr>
          <w:rFonts w:eastAsia="宋体" w:cs="Times New Roman" w:hint="eastAsia"/>
          <w:szCs w:val="18"/>
        </w:rPr>
        <w:t xml:space="preserve">, </w:t>
      </w:r>
      <w:r w:rsidRPr="00393FE0">
        <w:rPr>
          <w:rFonts w:eastAsia="宋体" w:cs="Times New Roman"/>
          <w:szCs w:val="18"/>
        </w:rPr>
        <w:t>Liu Hu</w:t>
      </w:r>
    </w:p>
    <w:p w:rsidR="00393FE0" w:rsidRPr="00393FE0" w:rsidRDefault="00393FE0" w:rsidP="00393FE0">
      <w:pPr>
        <w:snapToGrid w:val="0"/>
        <w:spacing w:line="360" w:lineRule="auto"/>
        <w:ind w:firstLineChars="0" w:firstLine="0"/>
        <w:rPr>
          <w:rFonts w:eastAsia="宋体" w:cs="Times New Roman"/>
        </w:rPr>
      </w:pPr>
      <w:r w:rsidRPr="00393FE0">
        <w:rPr>
          <w:rFonts w:eastAsia="黑体" w:cs="Times New Roman" w:hint="eastAsia"/>
          <w:b/>
          <w:bCs/>
          <w:szCs w:val="24"/>
        </w:rPr>
        <w:t>Abstract</w:t>
      </w:r>
      <w:r w:rsidRPr="00393FE0">
        <w:rPr>
          <w:rFonts w:eastAsia="宋体" w:cs="Times New Roman"/>
        </w:rPr>
        <w:t xml:space="preserve"> Helicopters play an important role in search and rescue (SAR) missions at sea because of their strong maneuverability and hovering capabilities. How to plan missions for SAR forces such as helicopters and formulate a decision plan that can </w:t>
      </w:r>
      <w:r w:rsidRPr="00393FE0">
        <w:rPr>
          <w:rFonts w:eastAsia="宋体" w:cs="Times New Roman" w:hint="eastAsia"/>
        </w:rPr>
        <w:t>deal with</w:t>
      </w:r>
      <w:r w:rsidRPr="00393FE0">
        <w:rPr>
          <w:rFonts w:eastAsia="宋体" w:cs="Times New Roman"/>
        </w:rPr>
        <w:t xml:space="preserve"> emergency situations quickly and easily </w:t>
      </w:r>
      <w:r w:rsidR="00876176">
        <w:rPr>
          <w:rFonts w:eastAsia="宋体" w:cs="Times New Roman"/>
        </w:rPr>
        <w:t>is</w:t>
      </w:r>
      <w:r w:rsidRPr="00393FE0">
        <w:rPr>
          <w:rFonts w:eastAsia="宋体" w:cs="Times New Roman"/>
        </w:rPr>
        <w:t xml:space="preserve"> the most concerned issue of the marine SAR department. This </w:t>
      </w:r>
      <w:r w:rsidR="00B35485">
        <w:rPr>
          <w:rFonts w:eastAsia="宋体" w:cs="Times New Roman"/>
        </w:rPr>
        <w:t>research</w:t>
      </w:r>
      <w:r w:rsidRPr="00393FE0">
        <w:rPr>
          <w:rFonts w:eastAsia="宋体" w:cs="Times New Roman"/>
        </w:rPr>
        <w:t xml:space="preserve"> analyze</w:t>
      </w:r>
      <w:r w:rsidRPr="00393FE0">
        <w:rPr>
          <w:rFonts w:eastAsia="宋体" w:cs="Times New Roman" w:hint="eastAsia"/>
        </w:rPr>
        <w:t>d</w:t>
      </w:r>
      <w:r w:rsidRPr="00393FE0">
        <w:rPr>
          <w:rFonts w:eastAsia="宋体" w:cs="Times New Roman"/>
        </w:rPr>
        <w:t xml:space="preserve"> the task requirements of maritime SAR and buil</w:t>
      </w:r>
      <w:r w:rsidRPr="00393FE0">
        <w:rPr>
          <w:rFonts w:eastAsia="宋体" w:cs="Times New Roman" w:hint="eastAsia"/>
        </w:rPr>
        <w:t>t</w:t>
      </w:r>
      <w:r w:rsidRPr="00393FE0">
        <w:rPr>
          <w:rFonts w:eastAsia="宋体" w:cs="Times New Roman"/>
        </w:rPr>
        <w:t xml:space="preserve"> a model according to the requirements,</w:t>
      </w:r>
      <w:r w:rsidR="00E67286">
        <w:rPr>
          <w:rFonts w:eastAsia="宋体" w:cs="Times New Roman"/>
        </w:rPr>
        <w:t xml:space="preserve"> </w:t>
      </w:r>
      <w:r w:rsidR="005A77A7">
        <w:rPr>
          <w:rFonts w:eastAsia="宋体" w:cs="Times New Roman"/>
        </w:rPr>
        <w:t>wh</w:t>
      </w:r>
      <w:r w:rsidR="000D7D55">
        <w:rPr>
          <w:rFonts w:eastAsia="宋体" w:cs="Times New Roman"/>
        </w:rPr>
        <w:t>ic</w:t>
      </w:r>
      <w:r w:rsidR="005A77A7">
        <w:rPr>
          <w:rFonts w:eastAsia="宋体" w:cs="Times New Roman"/>
        </w:rPr>
        <w:t>h</w:t>
      </w:r>
      <w:r w:rsidRPr="00393FE0">
        <w:rPr>
          <w:rFonts w:eastAsia="宋体" w:cs="Times New Roman"/>
        </w:rPr>
        <w:t xml:space="preserve"> abstract</w:t>
      </w:r>
      <w:r w:rsidRPr="00393FE0">
        <w:rPr>
          <w:rFonts w:eastAsia="宋体" w:cs="Times New Roman" w:hint="eastAsia"/>
        </w:rPr>
        <w:t>ed</w:t>
      </w:r>
      <w:r w:rsidRPr="00393FE0">
        <w:rPr>
          <w:rFonts w:eastAsia="宋体" w:cs="Times New Roman"/>
        </w:rPr>
        <w:t xml:space="preserve"> the actual problem into a single-objective optimization problem with</w:t>
      </w:r>
      <w:ins w:id="5" w:author="Kathy" w:date="2021-06-15T09:13:00Z">
        <w:r w:rsidR="00285C79">
          <w:rPr>
            <w:rFonts w:eastAsia="宋体" w:cs="Times New Roman"/>
          </w:rPr>
          <w:t>/within</w:t>
        </w:r>
      </w:ins>
      <w:r w:rsidRPr="00393FE0">
        <w:rPr>
          <w:rFonts w:eastAsia="宋体" w:cs="Times New Roman"/>
        </w:rPr>
        <w:t xml:space="preserve"> the </w:t>
      </w:r>
      <w:r w:rsidR="00D21850">
        <w:rPr>
          <w:rFonts w:eastAsia="宋体" w:cs="Times New Roman"/>
        </w:rPr>
        <w:t>limited</w:t>
      </w:r>
      <w:r w:rsidRPr="00393FE0">
        <w:rPr>
          <w:rFonts w:eastAsia="宋体" w:cs="Times New Roman"/>
        </w:rPr>
        <w:t xml:space="preserve"> time. </w:t>
      </w:r>
      <w:r w:rsidRPr="00393FE0">
        <w:rPr>
          <w:rFonts w:eastAsia="宋体" w:cs="Times New Roman" w:hint="eastAsia"/>
        </w:rPr>
        <w:t>B</w:t>
      </w:r>
      <w:r w:rsidRPr="00393FE0">
        <w:rPr>
          <w:rFonts w:eastAsia="宋体" w:cs="Times New Roman"/>
        </w:rPr>
        <w:t xml:space="preserve">ased on this model, the task planning algorithm </w:t>
      </w:r>
      <w:r w:rsidRPr="00393FE0">
        <w:rPr>
          <w:rFonts w:eastAsia="宋体" w:cs="Times New Roman" w:hint="eastAsia"/>
        </w:rPr>
        <w:t>wa</w:t>
      </w:r>
      <w:r w:rsidRPr="00393FE0">
        <w:rPr>
          <w:rFonts w:eastAsia="宋体" w:cs="Times New Roman"/>
        </w:rPr>
        <w:t xml:space="preserve">s studied. On the one hand, the improved </w:t>
      </w:r>
      <w:proofErr w:type="spellStart"/>
      <w:r w:rsidRPr="00393FE0">
        <w:rPr>
          <w:rFonts w:eastAsia="宋体" w:cs="Times New Roman"/>
        </w:rPr>
        <w:t>Dinkel</w:t>
      </w:r>
      <w:r w:rsidR="00E67286">
        <w:rPr>
          <w:rFonts w:eastAsia="宋体" w:cs="Times New Roman"/>
        </w:rPr>
        <w:t>-</w:t>
      </w:r>
      <w:r w:rsidRPr="00393FE0">
        <w:rPr>
          <w:rFonts w:eastAsia="宋体" w:cs="Times New Roman"/>
        </w:rPr>
        <w:t>bach</w:t>
      </w:r>
      <w:proofErr w:type="spellEnd"/>
      <w:r w:rsidRPr="00393FE0">
        <w:rPr>
          <w:rFonts w:eastAsia="宋体" w:cs="Times New Roman"/>
        </w:rPr>
        <w:t xml:space="preserve"> algorithm </w:t>
      </w:r>
      <w:r w:rsidRPr="00393FE0">
        <w:rPr>
          <w:rFonts w:eastAsia="宋体" w:cs="Times New Roman" w:hint="eastAsia"/>
        </w:rPr>
        <w:t>wa</w:t>
      </w:r>
      <w:r w:rsidRPr="00393FE0">
        <w:rPr>
          <w:rFonts w:eastAsia="宋体" w:cs="Times New Roman"/>
        </w:rPr>
        <w:t>s used to solve the continuous planning problem</w:t>
      </w:r>
      <w:ins w:id="6" w:author="Kathy" w:date="2021-06-15T09:13:00Z">
        <w:r w:rsidR="00285C79">
          <w:rPr>
            <w:rFonts w:eastAsia="宋体" w:cs="Times New Roman"/>
          </w:rPr>
          <w:t>;</w:t>
        </w:r>
      </w:ins>
      <w:del w:id="7" w:author="Kathy" w:date="2021-06-15T09:13:00Z">
        <w:r w:rsidRPr="00393FE0" w:rsidDel="00285C79">
          <w:rPr>
            <w:rFonts w:eastAsia="宋体" w:cs="Times New Roman"/>
          </w:rPr>
          <w:delText>. O</w:delText>
        </w:r>
      </w:del>
      <w:ins w:id="8" w:author="Kathy" w:date="2021-06-15T09:14:00Z">
        <w:r w:rsidR="00285C79">
          <w:rPr>
            <w:rFonts w:eastAsia="宋体" w:cs="Times New Roman"/>
          </w:rPr>
          <w:t xml:space="preserve"> </w:t>
        </w:r>
      </w:ins>
      <w:ins w:id="9" w:author="Kathy" w:date="2021-06-15T09:13:00Z">
        <w:r w:rsidR="00285C79">
          <w:rPr>
            <w:rFonts w:eastAsia="宋体" w:cs="Times New Roman"/>
          </w:rPr>
          <w:t>o</w:t>
        </w:r>
      </w:ins>
      <w:r w:rsidRPr="00393FE0">
        <w:rPr>
          <w:rFonts w:eastAsia="宋体" w:cs="Times New Roman"/>
        </w:rPr>
        <w:t xml:space="preserve">n the other hand, the discrete task planning algorithm </w:t>
      </w:r>
      <w:r w:rsidRPr="00393FE0">
        <w:rPr>
          <w:rFonts w:eastAsia="宋体" w:cs="Times New Roman" w:hint="eastAsia"/>
        </w:rPr>
        <w:t>wa</w:t>
      </w:r>
      <w:r w:rsidRPr="00393FE0">
        <w:rPr>
          <w:rFonts w:eastAsia="宋体" w:cs="Times New Roman"/>
        </w:rPr>
        <w:t xml:space="preserve">s innovatively proposed. Finally, an air-sea integrated marine SAR mission planning and decision-making system was developed based on the algorithm results, which </w:t>
      </w:r>
      <w:r w:rsidR="00A05399">
        <w:rPr>
          <w:rFonts w:eastAsia="宋体" w:cs="Times New Roman"/>
        </w:rPr>
        <w:t xml:space="preserve">can </w:t>
      </w:r>
      <w:r w:rsidRPr="00393FE0">
        <w:rPr>
          <w:rFonts w:eastAsia="宋体" w:cs="Times New Roman"/>
        </w:rPr>
        <w:t>provide</w:t>
      </w:r>
      <w:ins w:id="10" w:author="Kathy" w:date="2021-06-15T09:14:00Z">
        <w:r w:rsidR="00285C79">
          <w:rPr>
            <w:rFonts w:eastAsia="宋体" w:cs="Times New Roman"/>
          </w:rPr>
          <w:t>/(may) provide</w:t>
        </w:r>
      </w:ins>
      <w:ins w:id="11" w:author="Kathy" w:date="2021-06-15T09:15:00Z">
        <w:r w:rsidR="00285C79">
          <w:rPr>
            <w:rFonts w:eastAsia="宋体" w:cs="Times New Roman"/>
          </w:rPr>
          <w:t>(</w:t>
        </w:r>
      </w:ins>
      <w:ins w:id="12" w:author="Kathy" w:date="2021-06-15T09:14:00Z">
        <w:r w:rsidR="00285C79">
          <w:rPr>
            <w:rFonts w:eastAsia="宋体" w:cs="Times New Roman"/>
          </w:rPr>
          <w:t>s</w:t>
        </w:r>
      </w:ins>
      <w:ins w:id="13" w:author="Kathy" w:date="2021-06-15T09:15:00Z">
        <w:r w:rsidR="00285C79">
          <w:rPr>
            <w:rFonts w:eastAsia="宋体" w:cs="Times New Roman"/>
          </w:rPr>
          <w:t>)</w:t>
        </w:r>
      </w:ins>
      <w:r w:rsidRPr="00393FE0">
        <w:rPr>
          <w:rFonts w:eastAsia="宋体" w:cs="Times New Roman"/>
        </w:rPr>
        <w:t xml:space="preserve"> reference </w:t>
      </w:r>
      <w:r w:rsidR="002C2F30">
        <w:rPr>
          <w:rFonts w:eastAsia="宋体" w:cs="Times New Roman"/>
        </w:rPr>
        <w:t xml:space="preserve">planning </w:t>
      </w:r>
      <w:r w:rsidRPr="00393FE0">
        <w:rPr>
          <w:rFonts w:eastAsia="宋体" w:cs="Times New Roman"/>
        </w:rPr>
        <w:t xml:space="preserve">support for the marine SAR department to improve </w:t>
      </w:r>
      <w:r w:rsidR="00B62122">
        <w:rPr>
          <w:rFonts w:eastAsia="宋体" w:cs="Times New Roman"/>
        </w:rPr>
        <w:t xml:space="preserve">the </w:t>
      </w:r>
      <w:r w:rsidRPr="00393FE0">
        <w:rPr>
          <w:rFonts w:eastAsia="宋体" w:cs="Times New Roman"/>
        </w:rPr>
        <w:t xml:space="preserve">mission efficiency </w:t>
      </w:r>
      <w:r w:rsidR="00B62122">
        <w:rPr>
          <w:rFonts w:eastAsia="宋体" w:cs="Times New Roman"/>
        </w:rPr>
        <w:t>of the helicopters</w:t>
      </w:r>
      <w:r w:rsidRPr="00393FE0">
        <w:rPr>
          <w:rFonts w:eastAsia="宋体" w:cs="Times New Roman"/>
        </w:rPr>
        <w:t>.</w:t>
      </w:r>
    </w:p>
    <w:p w:rsidR="00393FE0" w:rsidRPr="00393FE0" w:rsidRDefault="00393FE0" w:rsidP="00393FE0">
      <w:pPr>
        <w:snapToGrid w:val="0"/>
        <w:spacing w:beforeLines="100" w:before="312" w:line="360" w:lineRule="auto"/>
        <w:ind w:left="1234" w:hangingChars="512" w:hanging="1234"/>
        <w:rPr>
          <w:rFonts w:eastAsia="宋体" w:cs="Times New Roman"/>
        </w:rPr>
      </w:pPr>
      <w:r w:rsidRPr="00393FE0">
        <w:rPr>
          <w:rFonts w:eastAsia="宋体" w:cs="Times New Roman" w:hint="eastAsia"/>
          <w:b/>
          <w:bCs/>
          <w:szCs w:val="24"/>
        </w:rPr>
        <w:t>Key words</w:t>
      </w:r>
      <w:r w:rsidRPr="00393FE0">
        <w:rPr>
          <w:rFonts w:eastAsia="宋体" w:cs="Times New Roman" w:hint="eastAsia"/>
          <w:szCs w:val="24"/>
        </w:rPr>
        <w:t>：</w:t>
      </w:r>
      <w:r w:rsidRPr="00393FE0">
        <w:rPr>
          <w:rFonts w:eastAsia="宋体" w:cs="Times New Roman"/>
          <w:szCs w:val="18"/>
        </w:rPr>
        <w:t>Air-sea Integrated search and rescue</w:t>
      </w:r>
      <w:r w:rsidRPr="00393FE0">
        <w:rPr>
          <w:rFonts w:eastAsia="宋体" w:cs="Times New Roman" w:hint="eastAsia"/>
          <w:szCs w:val="18"/>
        </w:rPr>
        <w:t>;</w:t>
      </w:r>
      <w:r w:rsidRPr="00393FE0">
        <w:rPr>
          <w:rFonts w:eastAsia="宋体" w:cs="Times New Roman"/>
          <w:szCs w:val="18"/>
        </w:rPr>
        <w:t xml:space="preserve"> Maritime search and rescue</w:t>
      </w:r>
      <w:r w:rsidR="00F35E14">
        <w:rPr>
          <w:rFonts w:eastAsia="宋体" w:cs="Times New Roman"/>
          <w:szCs w:val="18"/>
        </w:rPr>
        <w:t>(SAR)</w:t>
      </w:r>
      <w:r w:rsidRPr="00393FE0">
        <w:rPr>
          <w:rFonts w:eastAsia="宋体" w:cs="Times New Roman"/>
          <w:szCs w:val="18"/>
        </w:rPr>
        <w:t xml:space="preserve"> Mission Model</w:t>
      </w:r>
      <w:r w:rsidRPr="00393FE0">
        <w:rPr>
          <w:rFonts w:eastAsia="宋体" w:cs="Times New Roman" w:hint="eastAsia"/>
          <w:szCs w:val="18"/>
        </w:rPr>
        <w:t>;</w:t>
      </w:r>
      <w:r w:rsidRPr="00393FE0">
        <w:rPr>
          <w:rFonts w:eastAsia="宋体" w:cs="Times New Roman"/>
          <w:szCs w:val="18"/>
        </w:rPr>
        <w:t xml:space="preserve"> Mission Planning Algorithm</w:t>
      </w:r>
      <w:r w:rsidRPr="00393FE0">
        <w:rPr>
          <w:rFonts w:eastAsia="宋体" w:cs="Times New Roman" w:hint="eastAsia"/>
          <w:szCs w:val="18"/>
        </w:rPr>
        <w:t>;</w:t>
      </w:r>
      <w:r w:rsidRPr="00393FE0">
        <w:rPr>
          <w:rFonts w:eastAsia="宋体" w:cs="Times New Roman"/>
          <w:szCs w:val="18"/>
        </w:rPr>
        <w:t xml:space="preserve"> System Development</w:t>
      </w:r>
      <w:r w:rsidRPr="00393FE0">
        <w:rPr>
          <w:rFonts w:eastAsia="宋体" w:cs="Times New Roman" w:hint="eastAsia"/>
          <w:szCs w:val="18"/>
        </w:rPr>
        <w:t>;</w:t>
      </w:r>
      <w:r w:rsidRPr="00393FE0">
        <w:rPr>
          <w:rFonts w:eastAsia="宋体" w:cs="Times New Roman"/>
          <w:szCs w:val="18"/>
        </w:rPr>
        <w:t xml:space="preserve"> Helicopter</w:t>
      </w:r>
    </w:p>
    <w:p w:rsidR="008A752D" w:rsidRPr="00393FE0" w:rsidRDefault="008A752D" w:rsidP="004156AD">
      <w:pPr>
        <w:ind w:firstLineChars="0" w:firstLine="0"/>
      </w:pPr>
    </w:p>
    <w:sectPr w:rsidR="008A752D" w:rsidRPr="00393FE0"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039" w:rsidRDefault="00F15039" w:rsidP="003C0E31">
      <w:pPr>
        <w:spacing w:line="240" w:lineRule="auto"/>
        <w:ind w:firstLine="480"/>
      </w:pPr>
      <w:r>
        <w:separator/>
      </w:r>
    </w:p>
  </w:endnote>
  <w:endnote w:type="continuationSeparator" w:id="0">
    <w:p w:rsidR="00F15039" w:rsidRDefault="00F15039"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0006093E" w:rsidRPr="0006093E">
          <w:rPr>
            <w:noProof/>
            <w:lang w:val="zh-CN"/>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039" w:rsidRDefault="00F15039" w:rsidP="003C0E31">
      <w:pPr>
        <w:spacing w:line="240" w:lineRule="auto"/>
        <w:ind w:firstLine="480"/>
      </w:pPr>
      <w:r>
        <w:separator/>
      </w:r>
    </w:p>
  </w:footnote>
  <w:footnote w:type="continuationSeparator" w:id="0">
    <w:p w:rsidR="00F15039" w:rsidRDefault="00F15039"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y">
    <w15:presenceInfo w15:providerId="Windows Live" w15:userId="e0de6d59c21a16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1"/>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FE0"/>
    <w:rsid w:val="00002356"/>
    <w:rsid w:val="000023DD"/>
    <w:rsid w:val="00002F1C"/>
    <w:rsid w:val="000259DE"/>
    <w:rsid w:val="000327B3"/>
    <w:rsid w:val="00041493"/>
    <w:rsid w:val="00043B18"/>
    <w:rsid w:val="00053208"/>
    <w:rsid w:val="0006093E"/>
    <w:rsid w:val="0006134D"/>
    <w:rsid w:val="00061BD8"/>
    <w:rsid w:val="00086CFB"/>
    <w:rsid w:val="0009540B"/>
    <w:rsid w:val="000A166E"/>
    <w:rsid w:val="000A4555"/>
    <w:rsid w:val="000B1F3E"/>
    <w:rsid w:val="000B46FD"/>
    <w:rsid w:val="000C5387"/>
    <w:rsid w:val="000C67B5"/>
    <w:rsid w:val="000D5F8A"/>
    <w:rsid w:val="000D7D55"/>
    <w:rsid w:val="000E6CA8"/>
    <w:rsid w:val="000E739D"/>
    <w:rsid w:val="000F1D81"/>
    <w:rsid w:val="00100970"/>
    <w:rsid w:val="00105CB6"/>
    <w:rsid w:val="001145FD"/>
    <w:rsid w:val="001150E5"/>
    <w:rsid w:val="0011632D"/>
    <w:rsid w:val="00120DB5"/>
    <w:rsid w:val="00121BEB"/>
    <w:rsid w:val="0012397E"/>
    <w:rsid w:val="00132618"/>
    <w:rsid w:val="00144CB4"/>
    <w:rsid w:val="00145B83"/>
    <w:rsid w:val="0015142B"/>
    <w:rsid w:val="00161090"/>
    <w:rsid w:val="001733DA"/>
    <w:rsid w:val="00175CFD"/>
    <w:rsid w:val="001820C5"/>
    <w:rsid w:val="00192ACE"/>
    <w:rsid w:val="001A2A5B"/>
    <w:rsid w:val="001A5AFB"/>
    <w:rsid w:val="001B1142"/>
    <w:rsid w:val="001B3C3D"/>
    <w:rsid w:val="001C2976"/>
    <w:rsid w:val="001C54A0"/>
    <w:rsid w:val="001D0F48"/>
    <w:rsid w:val="001D14A6"/>
    <w:rsid w:val="001D2A0C"/>
    <w:rsid w:val="001E200B"/>
    <w:rsid w:val="001E5F27"/>
    <w:rsid w:val="001E67C9"/>
    <w:rsid w:val="001F47B5"/>
    <w:rsid w:val="00222826"/>
    <w:rsid w:val="00231A4A"/>
    <w:rsid w:val="00232007"/>
    <w:rsid w:val="00232B1F"/>
    <w:rsid w:val="00232DEE"/>
    <w:rsid w:val="0024381A"/>
    <w:rsid w:val="00246A83"/>
    <w:rsid w:val="00267DEC"/>
    <w:rsid w:val="002738F9"/>
    <w:rsid w:val="00285C79"/>
    <w:rsid w:val="0028719A"/>
    <w:rsid w:val="002B1ACA"/>
    <w:rsid w:val="002B2E12"/>
    <w:rsid w:val="002C2F30"/>
    <w:rsid w:val="002D0C83"/>
    <w:rsid w:val="002E0838"/>
    <w:rsid w:val="002E3953"/>
    <w:rsid w:val="002E5461"/>
    <w:rsid w:val="002F01DE"/>
    <w:rsid w:val="002F08F4"/>
    <w:rsid w:val="002F636D"/>
    <w:rsid w:val="00300375"/>
    <w:rsid w:val="00315487"/>
    <w:rsid w:val="00333729"/>
    <w:rsid w:val="00350507"/>
    <w:rsid w:val="00351634"/>
    <w:rsid w:val="00351801"/>
    <w:rsid w:val="0035442E"/>
    <w:rsid w:val="0035484E"/>
    <w:rsid w:val="0035604F"/>
    <w:rsid w:val="00366A1E"/>
    <w:rsid w:val="003732C4"/>
    <w:rsid w:val="0038798C"/>
    <w:rsid w:val="003933FC"/>
    <w:rsid w:val="00393CCA"/>
    <w:rsid w:val="00393FE0"/>
    <w:rsid w:val="00394C90"/>
    <w:rsid w:val="00396EE1"/>
    <w:rsid w:val="00397B48"/>
    <w:rsid w:val="003A3540"/>
    <w:rsid w:val="003A4DC2"/>
    <w:rsid w:val="003C0E31"/>
    <w:rsid w:val="003D3145"/>
    <w:rsid w:val="003D7007"/>
    <w:rsid w:val="003F00DF"/>
    <w:rsid w:val="004012DF"/>
    <w:rsid w:val="0040197A"/>
    <w:rsid w:val="004078E5"/>
    <w:rsid w:val="00411E21"/>
    <w:rsid w:val="00412B04"/>
    <w:rsid w:val="004156AD"/>
    <w:rsid w:val="00415BC4"/>
    <w:rsid w:val="004161B7"/>
    <w:rsid w:val="00416C6F"/>
    <w:rsid w:val="00420048"/>
    <w:rsid w:val="0043078B"/>
    <w:rsid w:val="004371B0"/>
    <w:rsid w:val="00443DA8"/>
    <w:rsid w:val="004655F1"/>
    <w:rsid w:val="00467BE8"/>
    <w:rsid w:val="00480C98"/>
    <w:rsid w:val="00483885"/>
    <w:rsid w:val="004842B5"/>
    <w:rsid w:val="004947A8"/>
    <w:rsid w:val="004A0D88"/>
    <w:rsid w:val="004B55B7"/>
    <w:rsid w:val="004B6D89"/>
    <w:rsid w:val="004D3EDF"/>
    <w:rsid w:val="004E11AA"/>
    <w:rsid w:val="004E60BB"/>
    <w:rsid w:val="00507CA0"/>
    <w:rsid w:val="00511F7D"/>
    <w:rsid w:val="00522E8A"/>
    <w:rsid w:val="00530D15"/>
    <w:rsid w:val="00544BC8"/>
    <w:rsid w:val="00545E6F"/>
    <w:rsid w:val="00556F5C"/>
    <w:rsid w:val="005571A9"/>
    <w:rsid w:val="0056360E"/>
    <w:rsid w:val="0057577B"/>
    <w:rsid w:val="00576DC2"/>
    <w:rsid w:val="00587E25"/>
    <w:rsid w:val="005A77A7"/>
    <w:rsid w:val="005D2BE3"/>
    <w:rsid w:val="005E5CD2"/>
    <w:rsid w:val="005F16C3"/>
    <w:rsid w:val="005F27EF"/>
    <w:rsid w:val="00604A69"/>
    <w:rsid w:val="006057A8"/>
    <w:rsid w:val="00616EB6"/>
    <w:rsid w:val="0062136B"/>
    <w:rsid w:val="00626CE2"/>
    <w:rsid w:val="006352AA"/>
    <w:rsid w:val="00643739"/>
    <w:rsid w:val="00647FB3"/>
    <w:rsid w:val="0065022B"/>
    <w:rsid w:val="006649B2"/>
    <w:rsid w:val="00682023"/>
    <w:rsid w:val="00685955"/>
    <w:rsid w:val="00690E3B"/>
    <w:rsid w:val="00691B50"/>
    <w:rsid w:val="00695614"/>
    <w:rsid w:val="00695FFD"/>
    <w:rsid w:val="006A4CD7"/>
    <w:rsid w:val="006A7BAD"/>
    <w:rsid w:val="006B1169"/>
    <w:rsid w:val="006B15A4"/>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308D"/>
    <w:rsid w:val="00756F05"/>
    <w:rsid w:val="0076505C"/>
    <w:rsid w:val="00775C8C"/>
    <w:rsid w:val="007766B1"/>
    <w:rsid w:val="00782275"/>
    <w:rsid w:val="00786360"/>
    <w:rsid w:val="00787554"/>
    <w:rsid w:val="0079150E"/>
    <w:rsid w:val="007B069C"/>
    <w:rsid w:val="007C4EC1"/>
    <w:rsid w:val="007C713C"/>
    <w:rsid w:val="007D51EA"/>
    <w:rsid w:val="007D7B7B"/>
    <w:rsid w:val="007E591E"/>
    <w:rsid w:val="007E752F"/>
    <w:rsid w:val="007F022A"/>
    <w:rsid w:val="007F0592"/>
    <w:rsid w:val="007F2B61"/>
    <w:rsid w:val="007F4872"/>
    <w:rsid w:val="00801CDC"/>
    <w:rsid w:val="0080381C"/>
    <w:rsid w:val="008049B2"/>
    <w:rsid w:val="00807850"/>
    <w:rsid w:val="00810417"/>
    <w:rsid w:val="0081136A"/>
    <w:rsid w:val="0083257F"/>
    <w:rsid w:val="0083439B"/>
    <w:rsid w:val="008455B7"/>
    <w:rsid w:val="00845BD9"/>
    <w:rsid w:val="00851FDD"/>
    <w:rsid w:val="00863716"/>
    <w:rsid w:val="00872C89"/>
    <w:rsid w:val="008751F1"/>
    <w:rsid w:val="00876176"/>
    <w:rsid w:val="0087705A"/>
    <w:rsid w:val="00883EE1"/>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91E20"/>
    <w:rsid w:val="00994297"/>
    <w:rsid w:val="00997289"/>
    <w:rsid w:val="009A1F54"/>
    <w:rsid w:val="009B24AF"/>
    <w:rsid w:val="009B753C"/>
    <w:rsid w:val="009C3856"/>
    <w:rsid w:val="009C6C43"/>
    <w:rsid w:val="009C7660"/>
    <w:rsid w:val="009E15C7"/>
    <w:rsid w:val="009E7176"/>
    <w:rsid w:val="009F05E1"/>
    <w:rsid w:val="00A05399"/>
    <w:rsid w:val="00A12D58"/>
    <w:rsid w:val="00A20985"/>
    <w:rsid w:val="00A334B4"/>
    <w:rsid w:val="00A354F9"/>
    <w:rsid w:val="00A36213"/>
    <w:rsid w:val="00A54B51"/>
    <w:rsid w:val="00A56A0E"/>
    <w:rsid w:val="00A57E45"/>
    <w:rsid w:val="00A6127A"/>
    <w:rsid w:val="00A63F1F"/>
    <w:rsid w:val="00A668F1"/>
    <w:rsid w:val="00A669A8"/>
    <w:rsid w:val="00A6790E"/>
    <w:rsid w:val="00A7462D"/>
    <w:rsid w:val="00A748A2"/>
    <w:rsid w:val="00A75C6F"/>
    <w:rsid w:val="00A82926"/>
    <w:rsid w:val="00A915A4"/>
    <w:rsid w:val="00AB660F"/>
    <w:rsid w:val="00AC5522"/>
    <w:rsid w:val="00AD775B"/>
    <w:rsid w:val="00AE082D"/>
    <w:rsid w:val="00AE21EE"/>
    <w:rsid w:val="00AE3112"/>
    <w:rsid w:val="00AF1E95"/>
    <w:rsid w:val="00AF25B6"/>
    <w:rsid w:val="00B04EE3"/>
    <w:rsid w:val="00B05AC4"/>
    <w:rsid w:val="00B12262"/>
    <w:rsid w:val="00B1412C"/>
    <w:rsid w:val="00B33CB0"/>
    <w:rsid w:val="00B35485"/>
    <w:rsid w:val="00B41F4F"/>
    <w:rsid w:val="00B45189"/>
    <w:rsid w:val="00B45628"/>
    <w:rsid w:val="00B4649C"/>
    <w:rsid w:val="00B501DB"/>
    <w:rsid w:val="00B545B3"/>
    <w:rsid w:val="00B55080"/>
    <w:rsid w:val="00B62122"/>
    <w:rsid w:val="00B701A3"/>
    <w:rsid w:val="00B71E5D"/>
    <w:rsid w:val="00B82884"/>
    <w:rsid w:val="00B83511"/>
    <w:rsid w:val="00B85E9D"/>
    <w:rsid w:val="00BA79D8"/>
    <w:rsid w:val="00BB6774"/>
    <w:rsid w:val="00BC35E4"/>
    <w:rsid w:val="00BD6ABF"/>
    <w:rsid w:val="00BD76CA"/>
    <w:rsid w:val="00BE1F20"/>
    <w:rsid w:val="00BE57C7"/>
    <w:rsid w:val="00BF4A44"/>
    <w:rsid w:val="00BF67D5"/>
    <w:rsid w:val="00C17DD6"/>
    <w:rsid w:val="00C26B61"/>
    <w:rsid w:val="00C40F8A"/>
    <w:rsid w:val="00C42558"/>
    <w:rsid w:val="00C53082"/>
    <w:rsid w:val="00C54872"/>
    <w:rsid w:val="00C559ED"/>
    <w:rsid w:val="00C63EAD"/>
    <w:rsid w:val="00C66FE9"/>
    <w:rsid w:val="00C74F44"/>
    <w:rsid w:val="00C8245E"/>
    <w:rsid w:val="00C956F5"/>
    <w:rsid w:val="00C96514"/>
    <w:rsid w:val="00CA3061"/>
    <w:rsid w:val="00CC433B"/>
    <w:rsid w:val="00CD32DD"/>
    <w:rsid w:val="00CD4DAC"/>
    <w:rsid w:val="00CD5AF1"/>
    <w:rsid w:val="00CD6D97"/>
    <w:rsid w:val="00CE58CB"/>
    <w:rsid w:val="00CF36E9"/>
    <w:rsid w:val="00CF4E18"/>
    <w:rsid w:val="00CF60F8"/>
    <w:rsid w:val="00D11311"/>
    <w:rsid w:val="00D172D8"/>
    <w:rsid w:val="00D21850"/>
    <w:rsid w:val="00D2332A"/>
    <w:rsid w:val="00D241CB"/>
    <w:rsid w:val="00D27664"/>
    <w:rsid w:val="00D27D0A"/>
    <w:rsid w:val="00D435FA"/>
    <w:rsid w:val="00D45145"/>
    <w:rsid w:val="00D46500"/>
    <w:rsid w:val="00D50AFF"/>
    <w:rsid w:val="00D571B3"/>
    <w:rsid w:val="00D630E5"/>
    <w:rsid w:val="00D6793F"/>
    <w:rsid w:val="00D74907"/>
    <w:rsid w:val="00DA5740"/>
    <w:rsid w:val="00DA5FC3"/>
    <w:rsid w:val="00DB2492"/>
    <w:rsid w:val="00DB2535"/>
    <w:rsid w:val="00DC4B77"/>
    <w:rsid w:val="00DC7972"/>
    <w:rsid w:val="00DC7FA8"/>
    <w:rsid w:val="00DD3214"/>
    <w:rsid w:val="00DE1237"/>
    <w:rsid w:val="00DE3224"/>
    <w:rsid w:val="00DF5488"/>
    <w:rsid w:val="00DF69F7"/>
    <w:rsid w:val="00E00385"/>
    <w:rsid w:val="00E11EA8"/>
    <w:rsid w:val="00E210FE"/>
    <w:rsid w:val="00E21938"/>
    <w:rsid w:val="00E35FB0"/>
    <w:rsid w:val="00E531B1"/>
    <w:rsid w:val="00E55856"/>
    <w:rsid w:val="00E561C8"/>
    <w:rsid w:val="00E67286"/>
    <w:rsid w:val="00E70DD4"/>
    <w:rsid w:val="00E72774"/>
    <w:rsid w:val="00E7741E"/>
    <w:rsid w:val="00E777CD"/>
    <w:rsid w:val="00E81469"/>
    <w:rsid w:val="00EA0ED1"/>
    <w:rsid w:val="00EA25B1"/>
    <w:rsid w:val="00EA66A5"/>
    <w:rsid w:val="00EB0F3A"/>
    <w:rsid w:val="00EB2B44"/>
    <w:rsid w:val="00EB2B4D"/>
    <w:rsid w:val="00EF0D28"/>
    <w:rsid w:val="00F077E6"/>
    <w:rsid w:val="00F15039"/>
    <w:rsid w:val="00F169A7"/>
    <w:rsid w:val="00F2513B"/>
    <w:rsid w:val="00F34949"/>
    <w:rsid w:val="00F35E14"/>
    <w:rsid w:val="00F44478"/>
    <w:rsid w:val="00F44E6F"/>
    <w:rsid w:val="00F66DC6"/>
    <w:rsid w:val="00F73000"/>
    <w:rsid w:val="00F773C9"/>
    <w:rsid w:val="00F8278D"/>
    <w:rsid w:val="00F86D9D"/>
    <w:rsid w:val="00F92AA0"/>
    <w:rsid w:val="00FA21A2"/>
    <w:rsid w:val="00FA2E38"/>
    <w:rsid w:val="00FA6F1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B2509A"/>
  <w15:chartTrackingRefBased/>
  <w15:docId w15:val="{577A9C0E-BC61-4D85-93DC-71CE79F5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11">
    <w:name w:val="toc 1"/>
    <w:basedOn w:val="a"/>
    <w:next w:val="a"/>
    <w:autoRedefine/>
    <w:uiPriority w:val="39"/>
    <w:unhideWhenUsed/>
    <w:rsid w:val="003C0E31"/>
    <w:pPr>
      <w:spacing w:line="360" w:lineRule="auto"/>
      <w:ind w:firstLineChars="0" w:firstLine="0"/>
    </w:pPr>
  </w:style>
  <w:style w:type="paragraph" w:styleId="21">
    <w:name w:val="toc 2"/>
    <w:basedOn w:val="a"/>
    <w:next w:val="a"/>
    <w:autoRedefine/>
    <w:uiPriority w:val="39"/>
    <w:unhideWhenUsed/>
    <w:rsid w:val="003C0E31"/>
    <w:pPr>
      <w:spacing w:line="360" w:lineRule="auto"/>
      <w:ind w:leftChars="200" w:left="200" w:firstLineChars="0" w:firstLine="0"/>
    </w:pPr>
  </w:style>
  <w:style w:type="paragraph" w:styleId="31">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customStyle="1" w:styleId="UnresolvedMention">
    <w:name w:val="Unresolved Mention"/>
    <w:basedOn w:val="a0"/>
    <w:uiPriority w:val="99"/>
    <w:semiHidden/>
    <w:unhideWhenUsed/>
    <w:rsid w:val="00C8245E"/>
    <w:rPr>
      <w:color w:val="605E5C"/>
      <w:shd w:val="clear" w:color="auto" w:fill="E1DFDD"/>
    </w:rPr>
  </w:style>
  <w:style w:type="paragraph" w:styleId="af3">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5D75-7809-4D60-A49F-164465734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Kathy</cp:lastModifiedBy>
  <cp:revision>20</cp:revision>
  <dcterms:created xsi:type="dcterms:W3CDTF">2021-05-18T01:01:00Z</dcterms:created>
  <dcterms:modified xsi:type="dcterms:W3CDTF">2021-06-15T01:15:00Z</dcterms:modified>
</cp:coreProperties>
</file>