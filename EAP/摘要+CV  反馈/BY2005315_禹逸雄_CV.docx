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15"/>
        <w:gridCol w:w="294"/>
        <w:gridCol w:w="2478"/>
        <w:gridCol w:w="6764"/>
        <w:gridCol w:w="505"/>
        <w:gridCol w:w="652"/>
      </w:tblGrid>
      <w:tr w:rsidR="00F91753" w:rsidRPr="00003E5C" w14:paraId="15DB8466" w14:textId="77777777" w:rsidTr="009317A1">
        <w:trPr>
          <w:trHeight w:val="60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FEE09" w14:textId="77777777" w:rsidR="00F91753" w:rsidRPr="00003E5C" w:rsidRDefault="00F91753" w:rsidP="00320ECB">
            <w:pPr>
              <w:rPr>
                <w:noProof/>
              </w:rPr>
            </w:pPr>
          </w:p>
        </w:tc>
      </w:tr>
      <w:tr w:rsidR="00173B36" w:rsidRPr="00003E5C" w14:paraId="4C23B462" w14:textId="77777777" w:rsidTr="009317A1">
        <w:trPr>
          <w:trHeight w:val="1602"/>
        </w:trPr>
        <w:tc>
          <w:tcPr>
            <w:tcW w:w="615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2E837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3516F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924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7E5CB" w14:textId="7D591AB4" w:rsidR="00261E7B" w:rsidRPr="00003E5C" w:rsidRDefault="00261E7B" w:rsidP="005A3E0B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5005C94" wp14:editId="69EC7912">
                      <wp:extent cx="585216" cy="91440"/>
                      <wp:effectExtent l="0" t="0" r="24765" b="22860"/>
                      <wp:docPr id="3" name="任意多边形：形状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EF35551" w14:textId="77777777"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005C94" id="任意多边形：形状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" adj="-11796480,,5400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formulas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 textboxrect="0,0,581601,88582"/>
                      <v:textbox>
                        <w:txbxContent>
                          <w:p w14:paraId="2EF35551" w14:textId="77777777"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05235">
              <w:rPr>
                <w:rFonts w:hint="eastAsia"/>
                <w:noProof/>
                <w:lang w:bidi="zh-CN"/>
              </w:rPr>
              <w:t xml:space="preserve"> </w:t>
            </w:r>
            <w:r w:rsidR="00205235">
              <w:rPr>
                <w:rFonts w:hint="eastAsia"/>
                <w:noProof/>
              </w:rPr>
              <w:t>YU</w:t>
            </w:r>
            <w:r w:rsidR="00205235">
              <w:rPr>
                <w:noProof/>
              </w:rPr>
              <w:t xml:space="preserve"> yixiong</w:t>
            </w:r>
            <w:ins w:id="0" w:author="作者">
              <w:r w:rsidR="009D4E87">
                <w:rPr>
                  <w:noProof/>
                </w:rPr>
                <w:t>-8.5</w:t>
              </w:r>
              <w:r w:rsidR="001E408D">
                <w:rPr>
                  <w:rFonts w:hint="eastAsia"/>
                  <w:noProof/>
                </w:rPr>
                <w:t>-</w:t>
              </w:r>
              <w:r w:rsidR="001E408D">
                <w:rPr>
                  <w:noProof/>
                </w:rPr>
                <w:t>9</w:t>
              </w:r>
            </w:ins>
            <w:r w:rsidRPr="00205235">
              <w:rPr>
                <w:rFonts w:hint="eastAsia"/>
                <w:noProof/>
                <w:lang w:bidi="zh-CN"/>
              </w:rPr>
              <w:t xml:space="preserve"> </w:t>
            </w:r>
            <w:r w:rsidRPr="00003E5C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2FEDA98A" wp14:editId="4B8DF297">
                      <wp:extent cx="594245" cy="88583"/>
                      <wp:effectExtent l="0" t="0" r="15875" b="26035"/>
                      <wp:docPr id="4" name="任意多边形:形状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6FD8313" w14:textId="77777777"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EDA98A" id="任意多边形:形状 4" o:spid="_x0000_s1027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" adj="-11796480,,5400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formulas/>
                      <v:path arrowok="t" o:connecttype="custom" o:connectlocs="598039,36698;89769,36698;45517,0;0,45558;45517,91114;89769,54416;598039,54416;598039,36698;45517,73398;17701,45558;45517,17716;73333,45558;45517,73398" o:connectangles="0,0,0,0,0,0,0,0,0,0,0,0,0" textboxrect="0,0,594245,88582"/>
                      <v:textbox inset=",,,129.6pt">
                        <w:txbxContent>
                          <w:p w14:paraId="16FD8313" w14:textId="77777777"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5767BF" w14:textId="77777777" w:rsidR="00B62B99" w:rsidRPr="00003E5C" w:rsidRDefault="00205235" w:rsidP="005A3E0B">
            <w:pPr>
              <w:pStyle w:val="af3"/>
              <w:rPr>
                <w:noProof/>
              </w:rPr>
            </w:pPr>
            <w:r w:rsidRPr="00205235">
              <w:rPr>
                <w:noProof/>
              </w:rPr>
              <w:t>Systematic design and application support</w:t>
            </w:r>
          </w:p>
        </w:tc>
        <w:tc>
          <w:tcPr>
            <w:tcW w:w="505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403C5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1804B" w14:textId="77777777" w:rsidR="00F91753" w:rsidRPr="00003E5C" w:rsidRDefault="00F91753" w:rsidP="005A3E0B">
            <w:pPr>
              <w:rPr>
                <w:noProof/>
              </w:rPr>
            </w:pPr>
          </w:p>
        </w:tc>
      </w:tr>
      <w:tr w:rsidR="00F91753" w:rsidRPr="00003E5C" w14:paraId="79472665" w14:textId="77777777" w:rsidTr="009317A1">
        <w:trPr>
          <w:trHeight w:val="60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BE61A" w14:textId="77777777" w:rsidR="00F91753" w:rsidRPr="00003E5C" w:rsidRDefault="00F91753" w:rsidP="005A3E0B">
            <w:pPr>
              <w:rPr>
                <w:noProof/>
              </w:rPr>
            </w:pPr>
          </w:p>
        </w:tc>
      </w:tr>
      <w:tr w:rsidR="00745614" w:rsidRPr="00003E5C" w14:paraId="2937D66B" w14:textId="77777777" w:rsidTr="00CF4827">
        <w:trPr>
          <w:trHeight w:val="1431"/>
        </w:trPr>
        <w:tc>
          <w:tcPr>
            <w:tcW w:w="11308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3998DE50" w14:textId="77777777" w:rsidR="00591118" w:rsidRPr="00591118" w:rsidRDefault="00591118" w:rsidP="00D33109">
            <w:pPr>
              <w:pStyle w:val="a2"/>
              <w:numPr>
                <w:ilvl w:val="0"/>
                <w:numId w:val="0"/>
              </w:numPr>
              <w:ind w:left="420"/>
              <w:rPr>
                <w:rFonts w:cstheme="majorBidi"/>
                <w:noProof/>
                <w:color w:val="auto"/>
                <w:sz w:val="28"/>
                <w:szCs w:val="32"/>
              </w:rPr>
            </w:pPr>
            <w:r w:rsidRPr="00591118">
              <w:rPr>
                <w:rFonts w:cstheme="majorBidi"/>
                <w:noProof/>
                <w:color w:val="auto"/>
                <w:sz w:val="28"/>
                <w:szCs w:val="32"/>
              </w:rPr>
              <w:t>professtional experience</w:t>
            </w:r>
          </w:p>
          <w:p w14:paraId="38957303" w14:textId="77777777" w:rsidR="00C6761E" w:rsidRDefault="00C6761E" w:rsidP="00D33109">
            <w:pPr>
              <w:pStyle w:val="a2"/>
              <w:numPr>
                <w:ilvl w:val="0"/>
                <w:numId w:val="24"/>
              </w:numPr>
              <w:rPr>
                <w:noProof/>
                <w:sz w:val="21"/>
              </w:rPr>
            </w:pPr>
            <w:r w:rsidRPr="00D33109">
              <w:rPr>
                <w:noProof/>
                <w:sz w:val="21"/>
              </w:rPr>
              <w:t xml:space="preserve">Marine emergency mission model and disposal decision support </w:t>
            </w:r>
            <w:commentRangeStart w:id="1"/>
            <w:r w:rsidRPr="00D33109">
              <w:rPr>
                <w:noProof/>
                <w:sz w:val="21"/>
              </w:rPr>
              <w:t>project</w:t>
            </w:r>
            <w:commentRangeEnd w:id="1"/>
            <w:r w:rsidR="009D4E87">
              <w:rPr>
                <w:rStyle w:val="aff8"/>
                <w:caps w:val="0"/>
                <w:color w:val="666666" w:themeColor="background2"/>
              </w:rPr>
              <w:commentReference w:id="1"/>
            </w:r>
            <w:r w:rsidRPr="00D33109">
              <w:rPr>
                <w:noProof/>
                <w:sz w:val="21"/>
              </w:rPr>
              <w:t>(Member)</w:t>
            </w:r>
          </w:p>
          <w:p w14:paraId="586A0CA9" w14:textId="5E625F27" w:rsidR="008A3D41" w:rsidRPr="00D33109" w:rsidRDefault="008A0B33" w:rsidP="008A3D41">
            <w:pPr>
              <w:ind w:left="420"/>
              <w:rPr>
                <w:noProof/>
              </w:rPr>
            </w:pPr>
            <w:r>
              <w:rPr>
                <w:noProof/>
              </w:rPr>
              <w:t xml:space="preserve">help to </w:t>
            </w:r>
            <w:r w:rsidR="008A3D41">
              <w:rPr>
                <w:rFonts w:hint="eastAsia"/>
                <w:noProof/>
              </w:rPr>
              <w:t>build</w:t>
            </w:r>
            <w:r w:rsidR="008A3D41">
              <w:rPr>
                <w:noProof/>
              </w:rPr>
              <w:t xml:space="preserve"> </w:t>
            </w:r>
            <w:r w:rsidR="00240DA3">
              <w:rPr>
                <w:noProof/>
              </w:rPr>
              <w:t xml:space="preserve">a </w:t>
            </w:r>
            <w:r>
              <w:rPr>
                <w:noProof/>
              </w:rPr>
              <w:t xml:space="preserve">decision support system </w:t>
            </w:r>
            <w:del w:id="2" w:author="作者">
              <w:r w:rsidR="008A3D41" w:rsidDel="001E408D">
                <w:rPr>
                  <w:noProof/>
                </w:rPr>
                <w:delText xml:space="preserve"> </w:delText>
              </w:r>
            </w:del>
            <w:r w:rsidR="00BA6D70">
              <w:rPr>
                <w:noProof/>
              </w:rPr>
              <w:t xml:space="preserve">from </w:t>
            </w:r>
            <w:r w:rsidR="00BA6D70" w:rsidRPr="00BA6D70">
              <w:rPr>
                <w:noProof/>
              </w:rPr>
              <w:t>expert knowledge base</w:t>
            </w:r>
          </w:p>
          <w:p w14:paraId="77748FAD" w14:textId="77777777" w:rsidR="00BE25C6" w:rsidRDefault="00BE25C6" w:rsidP="00D33109">
            <w:pPr>
              <w:pStyle w:val="a2"/>
              <w:numPr>
                <w:ilvl w:val="0"/>
                <w:numId w:val="24"/>
              </w:numPr>
              <w:rPr>
                <w:noProof/>
                <w:sz w:val="21"/>
              </w:rPr>
            </w:pPr>
            <w:r w:rsidRPr="00D33109">
              <w:rPr>
                <w:noProof/>
                <w:sz w:val="21"/>
              </w:rPr>
              <w:t>Demonstration of China's aviation emergency rescue force demand</w:t>
            </w:r>
          </w:p>
          <w:p w14:paraId="4DB8C959" w14:textId="77777777" w:rsidR="008A3D41" w:rsidRDefault="008A3D41" w:rsidP="008A3D41">
            <w:pPr>
              <w:ind w:left="420"/>
              <w:rPr>
                <w:noProof/>
              </w:rPr>
            </w:pPr>
            <w:r>
              <w:rPr>
                <w:noProof/>
              </w:rPr>
              <w:t xml:space="preserve">build a model </w:t>
            </w:r>
            <w:r w:rsidR="00BB2E55">
              <w:rPr>
                <w:noProof/>
              </w:rPr>
              <w:t xml:space="preserve">by AnyLogic to </w:t>
            </w:r>
            <w:r w:rsidR="00BB2E55">
              <w:rPr>
                <w:rFonts w:hint="eastAsia"/>
                <w:noProof/>
              </w:rPr>
              <w:t>i</w:t>
            </w:r>
            <w:r w:rsidR="00BB2E55">
              <w:rPr>
                <w:noProof/>
              </w:rPr>
              <w:t xml:space="preserve">llustrate the demand of Chinese </w:t>
            </w:r>
            <w:r w:rsidR="00BE25C6" w:rsidRPr="00BB2E55">
              <w:rPr>
                <w:noProof/>
              </w:rPr>
              <w:t>aviation emergency rescue force</w:t>
            </w:r>
            <w:r w:rsidR="00BB2E55">
              <w:rPr>
                <w:noProof/>
              </w:rPr>
              <w:t>.</w:t>
            </w:r>
          </w:p>
          <w:p w14:paraId="45112B95" w14:textId="77777777" w:rsidR="00745614" w:rsidRDefault="00910516" w:rsidP="00D33109">
            <w:pPr>
              <w:pStyle w:val="a2"/>
              <w:numPr>
                <w:ilvl w:val="0"/>
                <w:numId w:val="24"/>
              </w:numPr>
              <w:rPr>
                <w:noProof/>
                <w:sz w:val="21"/>
              </w:rPr>
            </w:pPr>
            <w:r w:rsidRPr="00D33109">
              <w:rPr>
                <w:noProof/>
                <w:sz w:val="21"/>
              </w:rPr>
              <w:t>Advanced Aircraft Overall Design Competition</w:t>
            </w:r>
          </w:p>
          <w:p w14:paraId="3EC1BB36" w14:textId="77777777" w:rsidR="008A3D41" w:rsidRPr="00D33109" w:rsidRDefault="00573846" w:rsidP="00FA7A42">
            <w:pPr>
              <w:ind w:left="420"/>
              <w:rPr>
                <w:noProof/>
              </w:rPr>
            </w:pPr>
            <w:r>
              <w:rPr>
                <w:noProof/>
              </w:rPr>
              <w:t xml:space="preserve">lead a 10-people team to </w:t>
            </w:r>
            <w:r w:rsidR="00FA7A42">
              <w:rPr>
                <w:noProof/>
              </w:rPr>
              <w:t xml:space="preserve">do the </w:t>
            </w:r>
            <w:r w:rsidR="00FA7A42" w:rsidRPr="00FA7A42">
              <w:rPr>
                <w:noProof/>
              </w:rPr>
              <w:t>Overall Design</w:t>
            </w:r>
            <w:r w:rsidR="00FA7A42">
              <w:rPr>
                <w:noProof/>
              </w:rPr>
              <w:t xml:space="preserve"> of </w:t>
            </w:r>
            <w:r w:rsidR="003A4AAE">
              <w:rPr>
                <w:noProof/>
              </w:rPr>
              <w:t>n</w:t>
            </w:r>
            <w:r w:rsidR="003A4AAE" w:rsidRPr="003A4AAE">
              <w:rPr>
                <w:noProof/>
              </w:rPr>
              <w:t>ew concept aircraft</w:t>
            </w:r>
          </w:p>
        </w:tc>
      </w:tr>
      <w:tr w:rsidR="00CF4827" w:rsidRPr="00003E5C" w14:paraId="0551A024" w14:textId="77777777" w:rsidTr="00C058C5">
        <w:trPr>
          <w:trHeight w:val="2348"/>
        </w:trPr>
        <w:tc>
          <w:tcPr>
            <w:tcW w:w="3387" w:type="dxa"/>
            <w:gridSpan w:val="3"/>
            <w:vMerge w:val="restart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5E298B81" w14:textId="77777777" w:rsidR="00CF4827" w:rsidRPr="0070408B" w:rsidRDefault="00CF4827" w:rsidP="00224D06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  <w:r>
              <w:rPr>
                <w:rFonts w:cstheme="majorBidi"/>
                <w:caps/>
                <w:noProof/>
                <w:color w:val="auto"/>
                <w:sz w:val="28"/>
                <w:szCs w:val="32"/>
              </w:rPr>
              <w:t xml:space="preserve">education </w:t>
            </w:r>
          </w:p>
          <w:p w14:paraId="7AD9BC63" w14:textId="77777777" w:rsidR="00CF4827" w:rsidRPr="0070408B" w:rsidRDefault="00CF4827" w:rsidP="00224D06">
            <w:pPr>
              <w:spacing w:line="180" w:lineRule="auto"/>
              <w:rPr>
                <w:noProof/>
                <w:color w:val="434343" w:themeColor="accent6"/>
                <w:sz w:val="26"/>
              </w:rPr>
            </w:pPr>
            <w:r w:rsidRPr="0070408B">
              <w:rPr>
                <w:rFonts w:hint="eastAsia"/>
                <w:noProof/>
                <w:color w:val="434343" w:themeColor="accent6"/>
                <w:sz w:val="26"/>
              </w:rPr>
              <mc:AlternateContent>
                <mc:Choice Requires="wps">
                  <w:drawing>
                    <wp:inline distT="0" distB="0" distL="0" distR="0" wp14:anchorId="2C179573" wp14:editId="1FCD3139">
                      <wp:extent cx="521970" cy="0"/>
                      <wp:effectExtent l="0" t="0" r="0" b="0"/>
                      <wp:docPr id="19" name="直接连接符​​ 19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944EE42" id="直接连接符​​ 19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E1D0AB8" w14:textId="77777777" w:rsidR="00CF4827" w:rsidRPr="0070408B" w:rsidRDefault="00CF4827" w:rsidP="00224D06">
            <w:pPr>
              <w:keepNext/>
              <w:keepLines/>
              <w:outlineLvl w:val="1"/>
              <w:rPr>
                <w:rFonts w:cstheme="majorBidi"/>
                <w:noProof/>
                <w:color w:val="5E7697" w:themeColor="accent1"/>
                <w:sz w:val="28"/>
                <w:szCs w:val="26"/>
              </w:rPr>
            </w:pPr>
            <w:r w:rsidRPr="0070408B">
              <w:rPr>
                <w:rFonts w:cstheme="majorBidi"/>
                <w:noProof/>
                <w:color w:val="5E7697" w:themeColor="accent1"/>
                <w:sz w:val="28"/>
                <w:szCs w:val="26"/>
              </w:rPr>
              <w:t>BEIHANG UNIVERSITY</w:t>
            </w:r>
          </w:p>
          <w:p w14:paraId="0B30E5ED" w14:textId="77777777" w:rsidR="00CF4827" w:rsidRPr="0070408B" w:rsidRDefault="00CF4827" w:rsidP="00224D06">
            <w:pPr>
              <w:spacing w:before="40" w:after="40"/>
              <w:rPr>
                <w:noProof/>
                <w:color w:val="806153" w:themeColor="accent4"/>
              </w:rPr>
            </w:pPr>
            <w:r w:rsidRPr="0070408B">
              <w:rPr>
                <w:noProof/>
                <w:color w:val="806153" w:themeColor="accent4"/>
              </w:rPr>
              <w:t>2016-2020</w:t>
            </w:r>
          </w:p>
          <w:p w14:paraId="6DF16799" w14:textId="77777777" w:rsidR="00CF4827" w:rsidRDefault="00CF4827" w:rsidP="00224D06">
            <w:pPr>
              <w:rPr>
                <w:noProof/>
              </w:rPr>
            </w:pPr>
            <w:r w:rsidRPr="0070408B">
              <w:rPr>
                <w:i/>
                <w:noProof/>
              </w:rPr>
              <w:t xml:space="preserve">bachelor of engineer, </w:t>
            </w:r>
            <w:r w:rsidRPr="0070408B">
              <w:rPr>
                <w:noProof/>
              </w:rPr>
              <w:t>School of Aeronautic Science and Engineering</w:t>
            </w:r>
          </w:p>
          <w:p w14:paraId="612042C1" w14:textId="77777777" w:rsidR="00023C83" w:rsidRDefault="00023C83" w:rsidP="00224D06">
            <w:pPr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PA:3.74</w:t>
            </w:r>
          </w:p>
          <w:p w14:paraId="2DADCECA" w14:textId="77777777" w:rsidR="00023C83" w:rsidRPr="0070408B" w:rsidRDefault="00023C83" w:rsidP="00224D06">
            <w:pPr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anking</w:t>
            </w:r>
            <w:r w:rsidR="00596729">
              <w:rPr>
                <w:noProof/>
              </w:rPr>
              <w:t>:</w:t>
            </w:r>
            <w:r w:rsidR="00BA4062">
              <w:rPr>
                <w:noProof/>
              </w:rPr>
              <w:t xml:space="preserve"> 14/257</w:t>
            </w:r>
          </w:p>
          <w:p w14:paraId="7FE2EBB4" w14:textId="77777777" w:rsidR="00CF4827" w:rsidRPr="0070408B" w:rsidRDefault="00CF4827" w:rsidP="00224D06">
            <w:pPr>
              <w:spacing w:line="180" w:lineRule="auto"/>
              <w:rPr>
                <w:noProof/>
                <w:color w:val="434343" w:themeColor="accent6"/>
                <w:sz w:val="26"/>
              </w:rPr>
            </w:pPr>
            <w:r w:rsidRPr="0070408B">
              <w:rPr>
                <w:rFonts w:hint="eastAsia"/>
                <w:noProof/>
                <w:color w:val="434343" w:themeColor="accent6"/>
                <w:sz w:val="26"/>
              </w:rPr>
              <mc:AlternateContent>
                <mc:Choice Requires="wps">
                  <w:drawing>
                    <wp:inline distT="0" distB="0" distL="0" distR="0" wp14:anchorId="1DE62662" wp14:editId="215B4CCE">
                      <wp:extent cx="2016000" cy="0"/>
                      <wp:effectExtent l="0" t="0" r="0" b="0"/>
                      <wp:docPr id="22" name="直接连接符​​ 22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3556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7941251D" id="直接连接符​​ 22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" strokecolor="#718eb5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794DCE" w14:textId="77777777" w:rsidR="00CF4827" w:rsidRPr="0070408B" w:rsidRDefault="00CF4827" w:rsidP="00224D06">
            <w:pPr>
              <w:spacing w:before="40" w:after="40"/>
              <w:rPr>
                <w:rFonts w:cstheme="majorBidi"/>
                <w:noProof/>
                <w:color w:val="5E7697" w:themeColor="accent1"/>
                <w:sz w:val="28"/>
                <w:szCs w:val="26"/>
              </w:rPr>
            </w:pPr>
            <w:r w:rsidRPr="0070408B">
              <w:rPr>
                <w:rFonts w:cstheme="majorBidi"/>
                <w:noProof/>
                <w:color w:val="5E7697" w:themeColor="accent1"/>
                <w:sz w:val="28"/>
                <w:szCs w:val="26"/>
              </w:rPr>
              <w:t>BEIHANG UNIVERSITY</w:t>
            </w:r>
          </w:p>
          <w:p w14:paraId="2BAAA397" w14:textId="77777777" w:rsidR="00CF4827" w:rsidRDefault="00CF4827" w:rsidP="00224D06">
            <w:pPr>
              <w:spacing w:before="40" w:after="40"/>
              <w:rPr>
                <w:noProof/>
                <w:color w:val="806153" w:themeColor="accent4"/>
              </w:rPr>
            </w:pPr>
            <w:r w:rsidRPr="0070408B">
              <w:rPr>
                <w:noProof/>
                <w:color w:val="806153" w:themeColor="accent4"/>
              </w:rPr>
              <w:t>2020-</w:t>
            </w:r>
          </w:p>
          <w:p w14:paraId="4C52A3D5" w14:textId="75C5F1A7" w:rsidR="00CF4827" w:rsidRPr="00003E5C" w:rsidRDefault="00CF4827" w:rsidP="00D33109">
            <w:pPr>
              <w:spacing w:before="40" w:after="40"/>
              <w:rPr>
                <w:noProof/>
              </w:rPr>
            </w:pPr>
            <w:r w:rsidRPr="00EF1C94">
              <w:rPr>
                <w:i/>
                <w:noProof/>
              </w:rPr>
              <w:t>Ph.D</w:t>
            </w:r>
            <w:ins w:id="3" w:author="作者">
              <w:r w:rsidR="009D4E87">
                <w:rPr>
                  <w:i/>
                  <w:noProof/>
                </w:rPr>
                <w:t>.</w:t>
              </w:r>
            </w:ins>
            <w:r w:rsidRPr="00EF1C94">
              <w:rPr>
                <w:i/>
                <w:noProof/>
              </w:rPr>
              <w:t xml:space="preserve"> candidate</w:t>
            </w:r>
            <w:r w:rsidRPr="00EF1C94">
              <w:rPr>
                <w:noProof/>
              </w:rPr>
              <w:t xml:space="preserve">, School of Aeronautic Science and  Engineering </w:t>
            </w:r>
          </w:p>
        </w:tc>
        <w:tc>
          <w:tcPr>
            <w:tcW w:w="792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</w:tcBorders>
            <w:shd w:val="clear" w:color="auto" w:fill="auto"/>
          </w:tcPr>
          <w:p w14:paraId="19640344" w14:textId="55C12AE1" w:rsidR="00CF4827" w:rsidRPr="00745614" w:rsidRDefault="00CF4827" w:rsidP="00745614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  <w:r w:rsidRPr="00745614">
              <w:rPr>
                <w:rFonts w:cstheme="majorBidi"/>
                <w:caps/>
                <w:noProof/>
                <w:color w:val="auto"/>
                <w:sz w:val="28"/>
                <w:szCs w:val="32"/>
              </w:rPr>
              <w:t>award</w:t>
            </w:r>
            <w:ins w:id="4" w:author="作者">
              <w:r w:rsidR="009D4E87">
                <w:rPr>
                  <w:rFonts w:cstheme="majorBidi" w:hint="eastAsia"/>
                  <w:caps/>
                  <w:noProof/>
                  <w:color w:val="auto"/>
                  <w:sz w:val="28"/>
                  <w:szCs w:val="32"/>
                </w:rPr>
                <w:t>S</w:t>
              </w:r>
            </w:ins>
          </w:p>
          <w:p w14:paraId="2CDDF5DC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bookmarkStart w:id="5" w:name="_GoBack"/>
            <w:r w:rsidRPr="00ED5666">
              <w:rPr>
                <w:caps w:val="0"/>
                <w:noProof/>
                <w:color w:val="666666" w:themeColor="background2"/>
                <w:sz w:val="18"/>
              </w:rPr>
              <w:t>2016-2017 National Scholarship</w:t>
            </w:r>
          </w:p>
          <w:p w14:paraId="5A2DCE90" w14:textId="5F1CFA94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2016-2017 </w:t>
            </w:r>
            <w:r w:rsidRPr="00ED5666"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U</w:t>
            </w: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niversity-level </w:t>
            </w:r>
            <w:del w:id="6" w:author="作者">
              <w:r w:rsidRPr="00ED5666" w:rsidDel="009D4E87">
                <w:rPr>
                  <w:caps w:val="0"/>
                  <w:noProof/>
                  <w:color w:val="666666" w:themeColor="background2"/>
                  <w:sz w:val="18"/>
                </w:rPr>
                <w:delText>e</w:delText>
              </w:r>
            </w:del>
            <w:ins w:id="7" w:author="作者">
              <w:r w:rsidR="009D4E87">
                <w:rPr>
                  <w:caps w:val="0"/>
                  <w:noProof/>
                  <w:color w:val="666666" w:themeColor="background2"/>
                  <w:sz w:val="18"/>
                </w:rPr>
                <w:t>E</w:t>
              </w:r>
            </w:ins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xcellent </w:t>
            </w:r>
            <w:del w:id="8" w:author="作者">
              <w:r w:rsidRPr="00ED5666" w:rsidDel="009D4E87">
                <w:rPr>
                  <w:caps w:val="0"/>
                  <w:noProof/>
                  <w:color w:val="666666" w:themeColor="background2"/>
                  <w:sz w:val="18"/>
                </w:rPr>
                <w:delText>s</w:delText>
              </w:r>
            </w:del>
            <w:ins w:id="9" w:author="作者">
              <w:r w:rsidR="009D4E87">
                <w:rPr>
                  <w:caps w:val="0"/>
                  <w:noProof/>
                  <w:color w:val="666666" w:themeColor="background2"/>
                  <w:sz w:val="18"/>
                </w:rPr>
                <w:t>S</w:t>
              </w:r>
            </w:ins>
            <w:r w:rsidRPr="00ED5666">
              <w:rPr>
                <w:caps w:val="0"/>
                <w:noProof/>
                <w:color w:val="666666" w:themeColor="background2"/>
                <w:sz w:val="18"/>
              </w:rPr>
              <w:t>tudent</w:t>
            </w:r>
          </w:p>
          <w:p w14:paraId="2A5A5BC1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2016-2017 University-level Merit Student</w:t>
            </w:r>
          </w:p>
          <w:p w14:paraId="677ED51A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2018-2019 University-level Excellent Cadre </w:t>
            </w:r>
          </w:p>
          <w:p w14:paraId="07C2260F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2018-2019 University-level Excellent League Member</w:t>
            </w:r>
          </w:p>
          <w:p w14:paraId="3E3AB83C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Third Prize of the 27th Fengru Cup Entrepreneurship Competition (the first author)</w:t>
            </w:r>
          </w:p>
          <w:p w14:paraId="6DBAA4C5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The second prize of "Study Tour Plan" of School of Aeronautical Science and Engineering of Beihang University in 2017 (leader)</w:t>
            </w:r>
          </w:p>
          <w:p w14:paraId="2C5004A4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The first prize of "Study Tour Plan" of School of Aeronautical Science and Engineering of Beihang University in 2018 (leader)</w:t>
            </w:r>
          </w:p>
          <w:p w14:paraId="14CED0C9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The first prize of summer social practice of Beihang University in 2018 (leader)</w:t>
            </w:r>
          </w:p>
          <w:p w14:paraId="5D2C7440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The </w:t>
            </w:r>
            <w:r w:rsidR="00486956" w:rsidRPr="00ED5666">
              <w:rPr>
                <w:caps w:val="0"/>
                <w:noProof/>
                <w:color w:val="666666" w:themeColor="background2"/>
                <w:sz w:val="18"/>
              </w:rPr>
              <w:t xml:space="preserve"> champion of </w:t>
            </w: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 "United Cup" Undergraduate Advanced Aircraft Overall Design Competition in 2019, Civil Crew Champion (Leader)</w:t>
            </w:r>
          </w:p>
          <w:p w14:paraId="0D74B529" w14:textId="0185701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T</w:t>
            </w:r>
            <w:r w:rsidRPr="00ED5666">
              <w:rPr>
                <w:caps w:val="0"/>
                <w:noProof/>
                <w:color w:val="666666" w:themeColor="background2"/>
                <w:sz w:val="18"/>
              </w:rPr>
              <w:t>he “</w:t>
            </w:r>
            <w:del w:id="10" w:author="作者">
              <w:r w:rsidRPr="00ED5666" w:rsidDel="009D4E87">
                <w:rPr>
                  <w:caps w:val="0"/>
                  <w:noProof/>
                  <w:color w:val="666666" w:themeColor="background2"/>
                  <w:sz w:val="18"/>
                </w:rPr>
                <w:delText xml:space="preserve">person </w:delText>
              </w:r>
            </w:del>
            <w:ins w:id="11" w:author="作者">
              <w:r w:rsidR="009D4E87">
                <w:rPr>
                  <w:caps w:val="0"/>
                  <w:noProof/>
                  <w:color w:val="666666" w:themeColor="background2"/>
                  <w:sz w:val="18"/>
                </w:rPr>
                <w:t>P</w:t>
              </w:r>
              <w:r w:rsidR="009D4E87" w:rsidRPr="00ED5666">
                <w:rPr>
                  <w:caps w:val="0"/>
                  <w:noProof/>
                  <w:color w:val="666666" w:themeColor="background2"/>
                  <w:sz w:val="18"/>
                </w:rPr>
                <w:t xml:space="preserve">erson </w:t>
              </w:r>
            </w:ins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of the </w:t>
            </w:r>
            <w:ins w:id="12" w:author="作者">
              <w:r w:rsidR="009D4E87">
                <w:rPr>
                  <w:caps w:val="0"/>
                  <w:noProof/>
                  <w:color w:val="666666" w:themeColor="background2"/>
                  <w:sz w:val="18"/>
                </w:rPr>
                <w:t>Y</w:t>
              </w:r>
            </w:ins>
            <w:del w:id="13" w:author="作者">
              <w:r w:rsidRPr="00ED5666" w:rsidDel="009D4E87">
                <w:rPr>
                  <w:caps w:val="0"/>
                  <w:noProof/>
                  <w:color w:val="666666" w:themeColor="background2"/>
                  <w:sz w:val="18"/>
                </w:rPr>
                <w:delText>y</w:delText>
              </w:r>
            </w:del>
            <w:r w:rsidRPr="00ED5666">
              <w:rPr>
                <w:caps w:val="0"/>
                <w:noProof/>
                <w:color w:val="666666" w:themeColor="background2"/>
                <w:sz w:val="18"/>
              </w:rPr>
              <w:t>ear”  of School of ASE in 2019  (5/257)</w:t>
            </w:r>
          </w:p>
          <w:p w14:paraId="5156ADAD" w14:textId="1BCC2BBD" w:rsidR="00CF4827" w:rsidRPr="003B1839" w:rsidRDefault="00CF4827" w:rsidP="00ED5666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2020 Excellent Scholarship for Ph</w:t>
            </w:r>
            <w:ins w:id="14" w:author="作者">
              <w:r w:rsidR="009D4E87">
                <w:rPr>
                  <w:caps w:val="0"/>
                  <w:noProof/>
                  <w:color w:val="666666" w:themeColor="background2"/>
                  <w:sz w:val="18"/>
                </w:rPr>
                <w:t>.</w:t>
              </w:r>
            </w:ins>
            <w:r w:rsidRPr="00ED5666">
              <w:rPr>
                <w:caps w:val="0"/>
                <w:noProof/>
                <w:color w:val="666666" w:themeColor="background2"/>
                <w:sz w:val="18"/>
              </w:rPr>
              <w:t>D</w:t>
            </w:r>
            <w:ins w:id="15" w:author="作者">
              <w:r w:rsidR="009D4E87">
                <w:rPr>
                  <w:caps w:val="0"/>
                  <w:noProof/>
                  <w:color w:val="666666" w:themeColor="background2"/>
                  <w:sz w:val="18"/>
                </w:rPr>
                <w:t>.</w:t>
              </w:r>
            </w:ins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 Freshmen</w:t>
            </w:r>
            <w:bookmarkEnd w:id="5"/>
          </w:p>
        </w:tc>
      </w:tr>
      <w:tr w:rsidR="00CF4827" w:rsidRPr="00003E5C" w14:paraId="18BBC3A4" w14:textId="77777777" w:rsidTr="00BA4062">
        <w:trPr>
          <w:trHeight w:val="1811"/>
        </w:trPr>
        <w:tc>
          <w:tcPr>
            <w:tcW w:w="3387" w:type="dxa"/>
            <w:gridSpan w:val="3"/>
            <w:vMerge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277933D6" w14:textId="77777777" w:rsidR="00CF4827" w:rsidRDefault="00CF4827" w:rsidP="00224D06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</w:p>
        </w:tc>
        <w:tc>
          <w:tcPr>
            <w:tcW w:w="792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</w:tcBorders>
            <w:shd w:val="clear" w:color="auto" w:fill="auto"/>
          </w:tcPr>
          <w:p w14:paraId="6FC65967" w14:textId="3DDD92B2" w:rsidR="00CF4827" w:rsidRPr="00BA4062" w:rsidRDefault="00624638" w:rsidP="00BA4062">
            <w:pPr>
              <w:pStyle w:val="a2"/>
              <w:numPr>
                <w:ilvl w:val="0"/>
                <w:numId w:val="0"/>
              </w:numPr>
              <w:rPr>
                <w:rFonts w:cstheme="majorBidi"/>
                <w:noProof/>
                <w:color w:val="auto"/>
                <w:sz w:val="28"/>
                <w:szCs w:val="32"/>
              </w:rPr>
            </w:pPr>
            <w:r w:rsidRPr="00BA4062">
              <w:rPr>
                <w:rFonts w:cstheme="majorBidi" w:hint="eastAsia"/>
                <w:noProof/>
                <w:color w:val="auto"/>
                <w:sz w:val="28"/>
                <w:szCs w:val="32"/>
              </w:rPr>
              <w:t>l</w:t>
            </w:r>
            <w:r w:rsidRPr="00BA4062">
              <w:rPr>
                <w:rFonts w:cstheme="majorBidi"/>
                <w:noProof/>
                <w:color w:val="auto"/>
                <w:sz w:val="28"/>
                <w:szCs w:val="32"/>
              </w:rPr>
              <w:t>ead</w:t>
            </w:r>
            <w:ins w:id="16" w:author="作者">
              <w:r w:rsidR="009D4E87">
                <w:rPr>
                  <w:rFonts w:cstheme="majorBidi"/>
                  <w:noProof/>
                  <w:color w:val="auto"/>
                  <w:sz w:val="28"/>
                  <w:szCs w:val="32"/>
                </w:rPr>
                <w:t>er</w:t>
              </w:r>
            </w:ins>
            <w:r w:rsidRPr="00BA4062">
              <w:rPr>
                <w:rFonts w:cstheme="majorBidi"/>
                <w:noProof/>
                <w:color w:val="auto"/>
                <w:sz w:val="28"/>
                <w:szCs w:val="32"/>
              </w:rPr>
              <w:t>ship</w:t>
            </w:r>
          </w:p>
          <w:p w14:paraId="2760BB42" w14:textId="77777777" w:rsidR="00624638" w:rsidRDefault="009463AF" w:rsidP="00BA4062">
            <w:pPr>
              <w:pStyle w:val="a2"/>
              <w:numPr>
                <w:ilvl w:val="0"/>
                <w:numId w:val="22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>
              <w:rPr>
                <w:caps w:val="0"/>
                <w:noProof/>
                <w:color w:val="666666" w:themeColor="background2"/>
                <w:sz w:val="18"/>
              </w:rPr>
              <w:t>M</w:t>
            </w:r>
            <w:r w:rsidR="001D4E23" w:rsidRPr="00174230">
              <w:rPr>
                <w:caps w:val="0"/>
                <w:noProof/>
                <w:color w:val="666666" w:themeColor="background2"/>
                <w:sz w:val="18"/>
              </w:rPr>
              <w:t>onitor</w:t>
            </w:r>
            <w:r w:rsidR="00C461F5" w:rsidRPr="00174230">
              <w:rPr>
                <w:caps w:val="0"/>
                <w:noProof/>
                <w:color w:val="666666" w:themeColor="background2"/>
                <w:sz w:val="18"/>
              </w:rPr>
              <w:t xml:space="preserve"> of ASE school in 2017-2018</w:t>
            </w:r>
            <w:r>
              <w:rPr>
                <w:caps w:val="0"/>
                <w:noProof/>
                <w:color w:val="666666" w:themeColor="background2"/>
                <w:sz w:val="18"/>
              </w:rPr>
              <w:t xml:space="preserve"> </w:t>
            </w:r>
            <w:r w:rsidR="00C461F5" w:rsidRPr="00174230">
              <w:rPr>
                <w:caps w:val="0"/>
                <w:noProof/>
                <w:color w:val="666666" w:themeColor="background2"/>
                <w:sz w:val="18"/>
              </w:rPr>
              <w:t>(ungergraduate)</w:t>
            </w:r>
          </w:p>
          <w:p w14:paraId="44FC89C0" w14:textId="02B6B912" w:rsidR="009463AF" w:rsidRPr="009463AF" w:rsidRDefault="009463AF" w:rsidP="00BA4062">
            <w:pPr>
              <w:pStyle w:val="a2"/>
              <w:numPr>
                <w:ilvl w:val="0"/>
                <w:numId w:val="22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9463AF">
              <w:rPr>
                <w:caps w:val="0"/>
                <w:noProof/>
                <w:color w:val="666666" w:themeColor="background2"/>
                <w:sz w:val="18"/>
              </w:rPr>
              <w:t>Monitor of ASE school in 20</w:t>
            </w:r>
            <w:r>
              <w:rPr>
                <w:caps w:val="0"/>
                <w:noProof/>
                <w:color w:val="666666" w:themeColor="background2"/>
                <w:sz w:val="18"/>
              </w:rPr>
              <w:t>20</w:t>
            </w:r>
            <w:r w:rsidRPr="009463AF">
              <w:rPr>
                <w:caps w:val="0"/>
                <w:noProof/>
                <w:color w:val="666666" w:themeColor="background2"/>
                <w:sz w:val="18"/>
              </w:rPr>
              <w:t>-</w:t>
            </w:r>
            <w:r>
              <w:rPr>
                <w:caps w:val="0"/>
                <w:noProof/>
                <w:color w:val="666666" w:themeColor="background2"/>
                <w:sz w:val="18"/>
              </w:rPr>
              <w:t xml:space="preserve"> </w:t>
            </w:r>
            <w:r w:rsidRPr="009463AF">
              <w:rPr>
                <w:caps w:val="0"/>
                <w:noProof/>
                <w:color w:val="666666" w:themeColor="background2"/>
                <w:sz w:val="18"/>
              </w:rPr>
              <w:t>(Ph.D</w:t>
            </w:r>
            <w:ins w:id="17" w:author="作者">
              <w:r w:rsidR="009D4E87">
                <w:rPr>
                  <w:caps w:val="0"/>
                  <w:noProof/>
                  <w:color w:val="666666" w:themeColor="background2"/>
                  <w:sz w:val="18"/>
                </w:rPr>
                <w:t>.</w:t>
              </w:r>
            </w:ins>
            <w:r w:rsidRPr="009463AF">
              <w:rPr>
                <w:caps w:val="0"/>
                <w:noProof/>
                <w:color w:val="666666" w:themeColor="background2"/>
                <w:sz w:val="18"/>
              </w:rPr>
              <w:t xml:space="preserve"> candidate)</w:t>
            </w:r>
          </w:p>
          <w:p w14:paraId="273D5C20" w14:textId="77777777" w:rsidR="009463AF" w:rsidRPr="009463AF" w:rsidRDefault="009463AF" w:rsidP="00BA4062">
            <w:pPr>
              <w:pStyle w:val="a2"/>
              <w:numPr>
                <w:ilvl w:val="0"/>
                <w:numId w:val="22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9463AF">
              <w:rPr>
                <w:caps w:val="0"/>
                <w:noProof/>
                <w:color w:val="666666" w:themeColor="background2"/>
                <w:sz w:val="18"/>
              </w:rPr>
              <w:t>Captain of the Grade Basketball Team</w:t>
            </w:r>
            <w:r>
              <w:rPr>
                <w:caps w:val="0"/>
                <w:noProof/>
                <w:color w:val="666666" w:themeColor="background2"/>
                <w:sz w:val="18"/>
              </w:rPr>
              <w:t xml:space="preserve"> 2020-2021</w:t>
            </w:r>
            <w:r w:rsidRPr="009463AF">
              <w:rPr>
                <w:caps w:val="0"/>
                <w:noProof/>
                <w:color w:val="666666" w:themeColor="background2"/>
                <w:sz w:val="18"/>
              </w:rPr>
              <w:t xml:space="preserve"> (Ph.D candidate)</w:t>
            </w:r>
          </w:p>
          <w:p w14:paraId="7803F523" w14:textId="77777777" w:rsidR="00A761C0" w:rsidRPr="00A761C0" w:rsidRDefault="00A761C0" w:rsidP="00BA4062">
            <w:pPr>
              <w:pStyle w:val="a2"/>
              <w:numPr>
                <w:ilvl w:val="0"/>
                <w:numId w:val="22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A761C0">
              <w:rPr>
                <w:caps w:val="0"/>
                <w:noProof/>
                <w:color w:val="666666" w:themeColor="background2"/>
                <w:sz w:val="18"/>
              </w:rPr>
              <w:t xml:space="preserve">Director of the Study Department </w:t>
            </w:r>
            <w:r w:rsidR="00DC1108">
              <w:rPr>
                <w:caps w:val="0"/>
                <w:noProof/>
                <w:color w:val="666666" w:themeColor="background2"/>
                <w:sz w:val="18"/>
              </w:rPr>
              <w:t>(</w:t>
            </w:r>
            <w:r w:rsidRPr="00A761C0">
              <w:rPr>
                <w:caps w:val="0"/>
                <w:noProof/>
                <w:color w:val="666666" w:themeColor="background2"/>
                <w:sz w:val="18"/>
              </w:rPr>
              <w:t>the Student Union</w:t>
            </w:r>
            <w:r w:rsidR="00DC1108">
              <w:rPr>
                <w:caps w:val="0"/>
                <w:noProof/>
                <w:color w:val="666666" w:themeColor="background2"/>
                <w:sz w:val="18"/>
              </w:rPr>
              <w:t xml:space="preserve">, </w:t>
            </w:r>
            <w:r w:rsidR="00F70D00">
              <w:rPr>
                <w:caps w:val="0"/>
                <w:noProof/>
                <w:color w:val="666666" w:themeColor="background2"/>
                <w:sz w:val="18"/>
              </w:rPr>
              <w:t>hold 15 study lectures)</w:t>
            </w:r>
          </w:p>
          <w:p w14:paraId="4AE044CA" w14:textId="385475B9" w:rsidR="00C461F5" w:rsidRPr="00BA4062" w:rsidRDefault="002C174F" w:rsidP="009D4E87">
            <w:pPr>
              <w:pStyle w:val="a2"/>
              <w:numPr>
                <w:ilvl w:val="0"/>
                <w:numId w:val="22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L</w:t>
            </w:r>
            <w:r>
              <w:rPr>
                <w:caps w:val="0"/>
                <w:noProof/>
                <w:color w:val="666666" w:themeColor="background2"/>
                <w:sz w:val="18"/>
              </w:rPr>
              <w:t xml:space="preserve">eader of a 7-people team </w:t>
            </w:r>
            <w:del w:id="18" w:author="作者">
              <w:r w:rsidR="0041194B" w:rsidDel="009D4E87">
                <w:rPr>
                  <w:caps w:val="0"/>
                  <w:noProof/>
                  <w:color w:val="666666" w:themeColor="background2"/>
                  <w:sz w:val="18"/>
                </w:rPr>
                <w:delText>to do</w:delText>
              </w:r>
            </w:del>
            <w:ins w:id="19" w:author="作者">
              <w:r w:rsidR="009D4E87">
                <w:rPr>
                  <w:caps w:val="0"/>
                  <w:noProof/>
                  <w:color w:val="666666" w:themeColor="background2"/>
                  <w:sz w:val="18"/>
                </w:rPr>
                <w:t>for</w:t>
              </w:r>
            </w:ins>
            <w:r w:rsidR="0041194B">
              <w:rPr>
                <w:caps w:val="0"/>
                <w:noProof/>
                <w:color w:val="666666" w:themeColor="background2"/>
                <w:sz w:val="18"/>
              </w:rPr>
              <w:t xml:space="preserve"> </w:t>
            </w:r>
            <w:r w:rsidR="002C7402">
              <w:rPr>
                <w:caps w:val="0"/>
                <w:noProof/>
                <w:color w:val="666666" w:themeColor="background2"/>
                <w:sz w:val="18"/>
              </w:rPr>
              <w:t>summer s</w:t>
            </w:r>
            <w:r w:rsidR="002D14F9">
              <w:rPr>
                <w:caps w:val="0"/>
                <w:noProof/>
                <w:color w:val="666666" w:themeColor="background2"/>
                <w:sz w:val="18"/>
              </w:rPr>
              <w:t>o</w:t>
            </w:r>
            <w:r w:rsidR="002C7402">
              <w:rPr>
                <w:caps w:val="0"/>
                <w:noProof/>
                <w:color w:val="666666" w:themeColor="background2"/>
                <w:sz w:val="18"/>
              </w:rPr>
              <w:t xml:space="preserve">cial practice </w:t>
            </w:r>
            <w:r>
              <w:rPr>
                <w:caps w:val="0"/>
                <w:noProof/>
                <w:color w:val="666666" w:themeColor="background2"/>
                <w:sz w:val="18"/>
              </w:rPr>
              <w:t>(</w:t>
            </w:r>
            <w:r w:rsidR="004C5404">
              <w:rPr>
                <w:caps w:val="0"/>
                <w:noProof/>
                <w:color w:val="666666" w:themeColor="background2"/>
                <w:sz w:val="18"/>
              </w:rPr>
              <w:t xml:space="preserve">led </w:t>
            </w:r>
            <w:r w:rsidR="004C5404" w:rsidRPr="004C5404">
              <w:rPr>
                <w:caps w:val="0"/>
                <w:noProof/>
                <w:color w:val="666666" w:themeColor="background2"/>
                <w:sz w:val="18"/>
              </w:rPr>
              <w:t>overseas study tour</w:t>
            </w:r>
            <w:r w:rsidR="004C5404">
              <w:rPr>
                <w:caps w:val="0"/>
                <w:noProof/>
                <w:color w:val="666666" w:themeColor="background2"/>
                <w:sz w:val="18"/>
              </w:rPr>
              <w:t>s in Italy</w:t>
            </w:r>
            <w:r w:rsidR="004C5404"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，France</w:t>
            </w:r>
            <w:r w:rsidR="004C5404">
              <w:rPr>
                <w:caps w:val="0"/>
                <w:noProof/>
                <w:color w:val="666666" w:themeColor="background2"/>
                <w:sz w:val="18"/>
              </w:rPr>
              <w:t xml:space="preserve"> </w:t>
            </w:r>
            <w:r w:rsidR="004C5404"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and</w:t>
            </w:r>
            <w:r w:rsidR="004C5404">
              <w:rPr>
                <w:caps w:val="0"/>
                <w:noProof/>
                <w:color w:val="666666" w:themeColor="background2"/>
                <w:sz w:val="18"/>
              </w:rPr>
              <w:t xml:space="preserve"> England</w:t>
            </w:r>
            <w:r w:rsidR="005E21EE">
              <w:rPr>
                <w:caps w:val="0"/>
                <w:noProof/>
                <w:color w:val="666666" w:themeColor="background2"/>
                <w:sz w:val="18"/>
              </w:rPr>
              <w:t xml:space="preserve">. Did a research on education system and </w:t>
            </w:r>
            <w:r w:rsidR="00262811">
              <w:rPr>
                <w:caps w:val="0"/>
                <w:noProof/>
                <w:color w:val="666666" w:themeColor="background2"/>
                <w:sz w:val="18"/>
              </w:rPr>
              <w:t>won the 1</w:t>
            </w:r>
            <w:r w:rsidR="00262811" w:rsidRPr="00BA4062">
              <w:rPr>
                <w:caps w:val="0"/>
                <w:noProof/>
                <w:color w:val="666666" w:themeColor="background2"/>
                <w:sz w:val="18"/>
              </w:rPr>
              <w:t>st</w:t>
            </w:r>
            <w:r w:rsidR="00262811">
              <w:rPr>
                <w:caps w:val="0"/>
                <w:noProof/>
                <w:color w:val="666666" w:themeColor="background2"/>
                <w:sz w:val="18"/>
              </w:rPr>
              <w:t xml:space="preserve"> prize</w:t>
            </w:r>
            <w:r w:rsidR="00862AC1">
              <w:rPr>
                <w:caps w:val="0"/>
                <w:noProof/>
                <w:color w:val="666666" w:themeColor="background2"/>
                <w:sz w:val="18"/>
              </w:rPr>
              <w:t>)</w:t>
            </w:r>
          </w:p>
        </w:tc>
      </w:tr>
      <w:tr w:rsidR="00224D06" w:rsidRPr="00003E5C" w14:paraId="7E12D964" w14:textId="77777777" w:rsidTr="00643B4E">
        <w:trPr>
          <w:trHeight w:val="1752"/>
        </w:trPr>
        <w:tc>
          <w:tcPr>
            <w:tcW w:w="3387" w:type="dxa"/>
            <w:gridSpan w:val="3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64D1E47" w14:textId="77777777" w:rsidR="00745614" w:rsidRPr="00745614" w:rsidRDefault="00745614" w:rsidP="00745614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  <w:r w:rsidRPr="00745614">
              <w:rPr>
                <w:rFonts w:cstheme="majorBidi"/>
                <w:caps/>
                <w:noProof/>
                <w:color w:val="auto"/>
                <w:sz w:val="28"/>
                <w:szCs w:val="32"/>
              </w:rPr>
              <w:t xml:space="preserve">contact </w:t>
            </w:r>
          </w:p>
          <w:p w14:paraId="078F7060" w14:textId="77777777" w:rsidR="00745614" w:rsidRPr="00745614" w:rsidRDefault="00745614" w:rsidP="00745614">
            <w:pPr>
              <w:spacing w:line="180" w:lineRule="auto"/>
              <w:rPr>
                <w:noProof/>
                <w:color w:val="434343" w:themeColor="accent6"/>
                <w:sz w:val="26"/>
              </w:rPr>
            </w:pPr>
            <w:r w:rsidRPr="00745614">
              <w:rPr>
                <w:rFonts w:hint="eastAsia"/>
                <w:noProof/>
                <w:color w:val="434343" w:themeColor="accent6"/>
                <w:sz w:val="26"/>
              </w:rPr>
              <mc:AlternateContent>
                <mc:Choice Requires="wps">
                  <w:drawing>
                    <wp:inline distT="0" distB="0" distL="0" distR="0" wp14:anchorId="2837A525" wp14:editId="79C733F6">
                      <wp:extent cx="521970" cy="0"/>
                      <wp:effectExtent l="0" t="0" r="0" b="0"/>
                      <wp:docPr id="13" name="直接连接​符 13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53CE48A4" id="直接连接​符 13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D6B99D" w14:textId="77777777" w:rsidR="00745614" w:rsidRPr="00745614" w:rsidRDefault="00745614" w:rsidP="00745614">
            <w:pPr>
              <w:spacing w:line="420" w:lineRule="exact"/>
              <w:contextualSpacing/>
              <w:rPr>
                <w:noProof/>
                <w:color w:val="434343" w:themeColor="accent6"/>
                <w:sz w:val="20"/>
              </w:rPr>
            </w:pPr>
            <w:r w:rsidRPr="00745614">
              <w:rPr>
                <w:rFonts w:hint="eastAsia"/>
                <w:noProof/>
                <w:color w:val="434343" w:themeColor="accent6"/>
                <w:sz w:val="24"/>
              </w:rPr>
              <w:drawing>
                <wp:inline distT="0" distB="0" distL="0" distR="0" wp14:anchorId="3CDF1A88" wp14:editId="5609A84D">
                  <wp:extent cx="198010" cy="187200"/>
                  <wp:effectExtent l="0" t="0" r="0" b="3810"/>
                  <wp:docPr id="8" name="图形 8" descr="电话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614">
              <w:rPr>
                <w:rFonts w:hint="eastAsia"/>
                <w:noProof/>
                <w:color w:val="434343" w:themeColor="accent6"/>
                <w:sz w:val="21"/>
                <w:lang w:bidi="zh-CN"/>
              </w:rPr>
              <w:t xml:space="preserve"> </w:t>
            </w:r>
            <w:r w:rsidRPr="00745614">
              <w:rPr>
                <w:noProof/>
                <w:color w:val="434343" w:themeColor="accent6"/>
                <w:sz w:val="16"/>
              </w:rPr>
              <w:t>156-5258-1306</w:t>
            </w:r>
          </w:p>
          <w:p w14:paraId="5C9B925A" w14:textId="77777777" w:rsidR="00745614" w:rsidRPr="00745614" w:rsidRDefault="00745614" w:rsidP="00745614">
            <w:pPr>
              <w:spacing w:line="420" w:lineRule="exact"/>
              <w:contextualSpacing/>
              <w:rPr>
                <w:noProof/>
                <w:color w:val="434343" w:themeColor="accent6"/>
                <w:sz w:val="21"/>
              </w:rPr>
            </w:pPr>
            <w:r w:rsidRPr="00745614">
              <w:rPr>
                <w:rFonts w:hint="eastAsia"/>
                <w:noProof/>
                <w:color w:val="434343" w:themeColor="accent6"/>
                <w:sz w:val="21"/>
              </w:rPr>
              <w:drawing>
                <wp:inline distT="0" distB="0" distL="0" distR="0" wp14:anchorId="094AAE25" wp14:editId="1107687B">
                  <wp:extent cx="190500" cy="156210"/>
                  <wp:effectExtent l="0" t="0" r="0" b="0"/>
                  <wp:docPr id="10" name="图形 10" descr="电子邮件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614">
              <w:rPr>
                <w:rFonts w:hint="eastAsia"/>
                <w:noProof/>
                <w:color w:val="434343" w:themeColor="accent6"/>
                <w:sz w:val="21"/>
                <w:lang w:bidi="zh-CN"/>
              </w:rPr>
              <w:t xml:space="preserve"> </w:t>
            </w:r>
            <w:r w:rsidRPr="00745614">
              <w:rPr>
                <w:rFonts w:hint="eastAsia"/>
                <w:noProof/>
                <w:color w:val="434343" w:themeColor="accent6"/>
                <w:sz w:val="16"/>
                <w:lang w:bidi="zh-CN"/>
              </w:rPr>
              <w:t>yuyixiong@buaa.edu.cn</w:t>
            </w:r>
          </w:p>
          <w:p w14:paraId="574A6A20" w14:textId="77777777" w:rsidR="00224D06" w:rsidRDefault="00745614" w:rsidP="00745614">
            <w:pPr>
              <w:pStyle w:val="1"/>
              <w:outlineLvl w:val="0"/>
              <w:rPr>
                <w:noProof/>
              </w:rPr>
            </w:pPr>
            <w:r w:rsidRPr="00745614">
              <w:rPr>
                <w:rFonts w:cstheme="minorBidi" w:hint="eastAsia"/>
                <w:caps w:val="0"/>
                <w:noProof/>
                <w:color w:val="666666" w:themeColor="background2"/>
                <w:sz w:val="18"/>
                <w:szCs w:val="18"/>
              </w:rPr>
              <w:drawing>
                <wp:inline distT="0" distB="0" distL="0" distR="0" wp14:anchorId="64400282" wp14:editId="06AD2E8A">
                  <wp:extent cx="190500" cy="180975"/>
                  <wp:effectExtent l="0" t="0" r="0" b="9525"/>
                  <wp:docPr id="11" name="图形 11" descr="地球仪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614">
              <w:rPr>
                <w:rFonts w:cstheme="minorBidi" w:hint="eastAsia"/>
                <w:caps w:val="0"/>
                <w:noProof/>
                <w:color w:val="666666" w:themeColor="background2"/>
                <w:sz w:val="18"/>
                <w:szCs w:val="18"/>
                <w:lang w:bidi="zh-CN"/>
              </w:rPr>
              <w:t xml:space="preserve"> </w:t>
            </w:r>
            <w:r w:rsidRPr="00745614">
              <w:rPr>
                <w:rFonts w:cstheme="minorBidi"/>
                <w:caps w:val="0"/>
                <w:noProof/>
                <w:color w:val="666666" w:themeColor="background2"/>
                <w:sz w:val="16"/>
                <w:szCs w:val="18"/>
                <w:lang w:bidi="zh-CN"/>
              </w:rPr>
              <w:t>Beihang University, 37 Xueyuan Road, Haidian District, Beijing, China</w:t>
            </w:r>
          </w:p>
        </w:tc>
        <w:tc>
          <w:tcPr>
            <w:tcW w:w="7921" w:type="dxa"/>
            <w:gridSpan w:val="3"/>
            <w:tcBorders>
              <w:top w:val="single" w:sz="12" w:space="0" w:color="auto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5CD628E3" w14:textId="77777777" w:rsidR="00224D06" w:rsidRDefault="00224D06" w:rsidP="00224D06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  <w:r>
              <w:rPr>
                <w:rFonts w:cstheme="majorBidi"/>
                <w:caps/>
                <w:noProof/>
                <w:color w:val="auto"/>
                <w:sz w:val="28"/>
                <w:szCs w:val="32"/>
              </w:rPr>
              <w:t>SKILLS, CERTIFICATIONS &amp; OTHERS</w:t>
            </w:r>
          </w:p>
          <w:p w14:paraId="1EEB6F73" w14:textId="1B350BF5" w:rsidR="00224D06" w:rsidRDefault="00224D06" w:rsidP="00224D06">
            <w:pPr>
              <w:keepNext/>
              <w:keepLines/>
              <w:spacing w:line="240" w:lineRule="auto"/>
              <w:outlineLvl w:val="0"/>
              <w:rPr>
                <w:noProof/>
              </w:rPr>
            </w:pPr>
            <w:r w:rsidRPr="009317A1">
              <w:rPr>
                <w:rFonts w:hint="eastAsia"/>
                <w:b/>
                <w:noProof/>
              </w:rPr>
              <w:t>L</w:t>
            </w:r>
            <w:r w:rsidRPr="009317A1">
              <w:rPr>
                <w:b/>
                <w:noProof/>
              </w:rPr>
              <w:t xml:space="preserve">anguages: </w:t>
            </w:r>
            <w:r>
              <w:rPr>
                <w:noProof/>
              </w:rPr>
              <w:t xml:space="preserve">English(Fluent), </w:t>
            </w:r>
            <w:r w:rsidRPr="00F1082D">
              <w:rPr>
                <w:noProof/>
              </w:rPr>
              <w:t>simplified</w:t>
            </w:r>
            <w:r>
              <w:rPr>
                <w:noProof/>
              </w:rPr>
              <w:t xml:space="preserve"> Chinese</w:t>
            </w:r>
            <w:ins w:id="20" w:author="作者">
              <w:r w:rsidR="009D4E87">
                <w:rPr>
                  <w:noProof/>
                </w:rPr>
                <w:t xml:space="preserve"> </w:t>
              </w:r>
            </w:ins>
            <w:r>
              <w:rPr>
                <w:noProof/>
              </w:rPr>
              <w:t>(Native)</w:t>
            </w:r>
          </w:p>
          <w:p w14:paraId="491F403B" w14:textId="77777777" w:rsidR="00224D06" w:rsidRDefault="00224D06" w:rsidP="00224D06">
            <w:pPr>
              <w:keepNext/>
              <w:keepLines/>
              <w:spacing w:line="240" w:lineRule="auto"/>
              <w:outlineLvl w:val="0"/>
              <w:rPr>
                <w:noProof/>
              </w:rPr>
            </w:pPr>
            <w:r w:rsidRPr="009317A1">
              <w:rPr>
                <w:b/>
                <w:noProof/>
              </w:rPr>
              <w:t xml:space="preserve">Office: </w:t>
            </w:r>
            <w:r>
              <w:rPr>
                <w:noProof/>
              </w:rPr>
              <w:t>Word, PPT, Visio, Excel, PS</w:t>
            </w:r>
          </w:p>
          <w:p w14:paraId="4EEFECC7" w14:textId="5D186FFF" w:rsidR="00224D06" w:rsidRDefault="00224D06" w:rsidP="00224D06">
            <w:pPr>
              <w:keepNext/>
              <w:keepLines/>
              <w:spacing w:line="240" w:lineRule="auto"/>
              <w:outlineLvl w:val="0"/>
              <w:rPr>
                <w:noProof/>
              </w:rPr>
            </w:pPr>
            <w:r w:rsidRPr="009317A1">
              <w:rPr>
                <w:b/>
                <w:noProof/>
              </w:rPr>
              <w:t xml:space="preserve">Programme: </w:t>
            </w:r>
            <w:r>
              <w:rPr>
                <w:noProof/>
              </w:rPr>
              <w:t>AnyLogic</w:t>
            </w:r>
            <w:ins w:id="21" w:author="作者">
              <w:r w:rsidR="009D4E87">
                <w:rPr>
                  <w:noProof/>
                </w:rPr>
                <w:t xml:space="preserve"> </w:t>
              </w:r>
            </w:ins>
            <w:r>
              <w:rPr>
                <w:noProof/>
              </w:rPr>
              <w:t>(Java), Unity(C#), MatLAB, Python</w:t>
            </w:r>
          </w:p>
          <w:p w14:paraId="655B63DC" w14:textId="77777777" w:rsidR="00224D06" w:rsidRPr="00003E5C" w:rsidRDefault="00224D06" w:rsidP="00224D06">
            <w:pPr>
              <w:keepNext/>
              <w:keepLines/>
              <w:spacing w:line="240" w:lineRule="auto"/>
              <w:outlineLvl w:val="0"/>
              <w:rPr>
                <w:noProof/>
              </w:rPr>
            </w:pPr>
            <w:r w:rsidRPr="009317A1">
              <w:rPr>
                <w:b/>
                <w:noProof/>
              </w:rPr>
              <w:t xml:space="preserve">Interests: </w:t>
            </w:r>
            <w:r>
              <w:rPr>
                <w:noProof/>
              </w:rPr>
              <w:t>Basketball(captain of my grade), Fitness, Reading, photography</w:t>
            </w:r>
          </w:p>
        </w:tc>
      </w:tr>
    </w:tbl>
    <w:p w14:paraId="342AD5CD" w14:textId="77777777" w:rsidR="00535F87" w:rsidRPr="00003E5C" w:rsidRDefault="00535F87" w:rsidP="007E1FA8">
      <w:pPr>
        <w:rPr>
          <w:noProof/>
        </w:rPr>
      </w:pPr>
    </w:p>
    <w:sectPr w:rsidR="00535F87" w:rsidRPr="00003E5C" w:rsidSect="005340E9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作者" w:initials="A">
    <w:p w14:paraId="76BB782B" w14:textId="5F803D6B" w:rsidR="009D4E87" w:rsidRDefault="009D4E87">
      <w:pPr>
        <w:pStyle w:val="aff9"/>
      </w:pPr>
      <w:r>
        <w:rPr>
          <w:rStyle w:val="aff8"/>
        </w:rPr>
        <w:annotationRef/>
      </w:r>
      <w:r>
        <w:rPr>
          <w:rFonts w:hint="eastAsia"/>
        </w:rPr>
        <w:t>大写字母过多，影响阅读，建议各项目只是首字母大写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BB78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44734" w14:textId="77777777" w:rsidR="00DE55BE" w:rsidRDefault="00DE55BE" w:rsidP="00BA3E51">
      <w:pPr>
        <w:spacing w:line="240" w:lineRule="auto"/>
      </w:pPr>
      <w:r>
        <w:separator/>
      </w:r>
    </w:p>
  </w:endnote>
  <w:endnote w:type="continuationSeparator" w:id="0">
    <w:p w14:paraId="72294987" w14:textId="77777777" w:rsidR="00DE55BE" w:rsidRDefault="00DE55B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C5322" w14:textId="77777777" w:rsidR="00DE55BE" w:rsidRDefault="00DE55BE" w:rsidP="00BA3E51">
      <w:pPr>
        <w:spacing w:line="240" w:lineRule="auto"/>
      </w:pPr>
      <w:r>
        <w:separator/>
      </w:r>
    </w:p>
  </w:footnote>
  <w:footnote w:type="continuationSeparator" w:id="0">
    <w:p w14:paraId="21538F4A" w14:textId="77777777" w:rsidR="00DE55BE" w:rsidRDefault="00DE55BE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1E7A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8C634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281D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C95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50B4C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DE919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81C2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E1C2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BAEC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4C3B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21AAB"/>
    <w:multiLevelType w:val="hybridMultilevel"/>
    <w:tmpl w:val="04904238"/>
    <w:lvl w:ilvl="0" w:tplc="1A687AA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EC4CE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5A0809"/>
    <w:multiLevelType w:val="hybridMultilevel"/>
    <w:tmpl w:val="D5AE0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BAA0CE6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2B6FF5"/>
    <w:multiLevelType w:val="hybridMultilevel"/>
    <w:tmpl w:val="A10A696A"/>
    <w:lvl w:ilvl="0" w:tplc="90F0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F7585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5FA1C0E"/>
    <w:multiLevelType w:val="hybridMultilevel"/>
    <w:tmpl w:val="FF76F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1149C4"/>
    <w:multiLevelType w:val="hybridMultilevel"/>
    <w:tmpl w:val="DB10AB74"/>
    <w:lvl w:ilvl="0" w:tplc="DC5C5734">
      <w:start w:val="1"/>
      <w:numFmt w:val="bullet"/>
      <w:pStyle w:val="a2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E56171"/>
    <w:multiLevelType w:val="hybridMultilevel"/>
    <w:tmpl w:val="04904238"/>
    <w:lvl w:ilvl="0" w:tplc="1A687AA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8"/>
  </w:num>
  <w:num w:numId="17">
    <w:abstractNumId w:val="17"/>
  </w:num>
  <w:num w:numId="18">
    <w:abstractNumId w:val="17"/>
  </w:num>
  <w:num w:numId="19">
    <w:abstractNumId w:val="17"/>
  </w:num>
  <w:num w:numId="20">
    <w:abstractNumId w:val="16"/>
  </w:num>
  <w:num w:numId="21">
    <w:abstractNumId w:val="17"/>
  </w:num>
  <w:num w:numId="22">
    <w:abstractNumId w:val="10"/>
  </w:num>
  <w:num w:numId="23">
    <w:abstractNumId w:val="17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attachedTemplate r:id="rId1"/>
  <w:stylePaneSortMethod w:val="0000"/>
  <w:trackRevision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35"/>
    <w:rsid w:val="00000B19"/>
    <w:rsid w:val="00003E5C"/>
    <w:rsid w:val="00023C83"/>
    <w:rsid w:val="00041F8A"/>
    <w:rsid w:val="00045F2E"/>
    <w:rsid w:val="00055BBC"/>
    <w:rsid w:val="00062485"/>
    <w:rsid w:val="00073BF3"/>
    <w:rsid w:val="00081B51"/>
    <w:rsid w:val="000A28B6"/>
    <w:rsid w:val="000A6E00"/>
    <w:rsid w:val="000C7293"/>
    <w:rsid w:val="000D3891"/>
    <w:rsid w:val="000E0801"/>
    <w:rsid w:val="000E5A54"/>
    <w:rsid w:val="000F3FE2"/>
    <w:rsid w:val="001102A5"/>
    <w:rsid w:val="00140582"/>
    <w:rsid w:val="00141CA3"/>
    <w:rsid w:val="00144334"/>
    <w:rsid w:val="00173B36"/>
    <w:rsid w:val="00174230"/>
    <w:rsid w:val="00177BCB"/>
    <w:rsid w:val="001D4E23"/>
    <w:rsid w:val="001E3DD0"/>
    <w:rsid w:val="001E408D"/>
    <w:rsid w:val="001E5794"/>
    <w:rsid w:val="001F6D5E"/>
    <w:rsid w:val="002041C5"/>
    <w:rsid w:val="00205235"/>
    <w:rsid w:val="00217454"/>
    <w:rsid w:val="00224D06"/>
    <w:rsid w:val="002251C8"/>
    <w:rsid w:val="0023600D"/>
    <w:rsid w:val="00240DA3"/>
    <w:rsid w:val="00241482"/>
    <w:rsid w:val="00244F08"/>
    <w:rsid w:val="002452CF"/>
    <w:rsid w:val="00261E7B"/>
    <w:rsid w:val="00262811"/>
    <w:rsid w:val="00293BB8"/>
    <w:rsid w:val="002954B8"/>
    <w:rsid w:val="002A4A92"/>
    <w:rsid w:val="002B0852"/>
    <w:rsid w:val="002C0662"/>
    <w:rsid w:val="002C174F"/>
    <w:rsid w:val="002C7402"/>
    <w:rsid w:val="002D14F9"/>
    <w:rsid w:val="002D5478"/>
    <w:rsid w:val="00320ECB"/>
    <w:rsid w:val="0033230B"/>
    <w:rsid w:val="00344FC0"/>
    <w:rsid w:val="00377A0D"/>
    <w:rsid w:val="00382737"/>
    <w:rsid w:val="00382A97"/>
    <w:rsid w:val="003A4AAE"/>
    <w:rsid w:val="003B1839"/>
    <w:rsid w:val="003E02DA"/>
    <w:rsid w:val="003E1692"/>
    <w:rsid w:val="003E7783"/>
    <w:rsid w:val="0041194B"/>
    <w:rsid w:val="00442A0E"/>
    <w:rsid w:val="00443C70"/>
    <w:rsid w:val="00472D90"/>
    <w:rsid w:val="00486956"/>
    <w:rsid w:val="004A4C74"/>
    <w:rsid w:val="004C5404"/>
    <w:rsid w:val="004C54ED"/>
    <w:rsid w:val="004E5226"/>
    <w:rsid w:val="004E6AB2"/>
    <w:rsid w:val="004E70E8"/>
    <w:rsid w:val="004F5BA4"/>
    <w:rsid w:val="00511A9E"/>
    <w:rsid w:val="005340E9"/>
    <w:rsid w:val="00535F87"/>
    <w:rsid w:val="0055018C"/>
    <w:rsid w:val="00550693"/>
    <w:rsid w:val="00564622"/>
    <w:rsid w:val="00573846"/>
    <w:rsid w:val="0058232B"/>
    <w:rsid w:val="00585372"/>
    <w:rsid w:val="00591118"/>
    <w:rsid w:val="00596729"/>
    <w:rsid w:val="005A3E0B"/>
    <w:rsid w:val="005B3227"/>
    <w:rsid w:val="005C54A2"/>
    <w:rsid w:val="005E21EE"/>
    <w:rsid w:val="00624638"/>
    <w:rsid w:val="006361F0"/>
    <w:rsid w:val="00643B4E"/>
    <w:rsid w:val="00660EF6"/>
    <w:rsid w:val="0068094B"/>
    <w:rsid w:val="00686284"/>
    <w:rsid w:val="006B2559"/>
    <w:rsid w:val="006C637B"/>
    <w:rsid w:val="0070408B"/>
    <w:rsid w:val="0073402D"/>
    <w:rsid w:val="00745614"/>
    <w:rsid w:val="00753B55"/>
    <w:rsid w:val="00792D43"/>
    <w:rsid w:val="007B30FE"/>
    <w:rsid w:val="007B7A61"/>
    <w:rsid w:val="007E1FA8"/>
    <w:rsid w:val="007E6083"/>
    <w:rsid w:val="00855181"/>
    <w:rsid w:val="00862AC1"/>
    <w:rsid w:val="00882EFE"/>
    <w:rsid w:val="00882F23"/>
    <w:rsid w:val="00883F4C"/>
    <w:rsid w:val="0089047A"/>
    <w:rsid w:val="008A0B33"/>
    <w:rsid w:val="008A1020"/>
    <w:rsid w:val="008A1250"/>
    <w:rsid w:val="008A1FCF"/>
    <w:rsid w:val="008A3D41"/>
    <w:rsid w:val="008B1112"/>
    <w:rsid w:val="008B2D1D"/>
    <w:rsid w:val="008B6BA3"/>
    <w:rsid w:val="008C78F5"/>
    <w:rsid w:val="00910516"/>
    <w:rsid w:val="00914419"/>
    <w:rsid w:val="009317A1"/>
    <w:rsid w:val="009463AF"/>
    <w:rsid w:val="00956B54"/>
    <w:rsid w:val="009612CD"/>
    <w:rsid w:val="00962351"/>
    <w:rsid w:val="00962E61"/>
    <w:rsid w:val="00986331"/>
    <w:rsid w:val="009A4466"/>
    <w:rsid w:val="009A4DF1"/>
    <w:rsid w:val="009A6667"/>
    <w:rsid w:val="009C3E87"/>
    <w:rsid w:val="009C7105"/>
    <w:rsid w:val="009D41AA"/>
    <w:rsid w:val="009D4E87"/>
    <w:rsid w:val="00A122BB"/>
    <w:rsid w:val="00A37F9E"/>
    <w:rsid w:val="00A761C0"/>
    <w:rsid w:val="00A919FF"/>
    <w:rsid w:val="00AA18E7"/>
    <w:rsid w:val="00AB7FE5"/>
    <w:rsid w:val="00AC1E5A"/>
    <w:rsid w:val="00B30792"/>
    <w:rsid w:val="00B34266"/>
    <w:rsid w:val="00B54AD3"/>
    <w:rsid w:val="00B62B99"/>
    <w:rsid w:val="00B643D0"/>
    <w:rsid w:val="00B67A7D"/>
    <w:rsid w:val="00B71E93"/>
    <w:rsid w:val="00B87E22"/>
    <w:rsid w:val="00BA3E51"/>
    <w:rsid w:val="00BA4062"/>
    <w:rsid w:val="00BA6D70"/>
    <w:rsid w:val="00BB2E55"/>
    <w:rsid w:val="00BB3142"/>
    <w:rsid w:val="00BD6049"/>
    <w:rsid w:val="00BE25C6"/>
    <w:rsid w:val="00C1397E"/>
    <w:rsid w:val="00C155FC"/>
    <w:rsid w:val="00C461F5"/>
    <w:rsid w:val="00C532FC"/>
    <w:rsid w:val="00C56D5A"/>
    <w:rsid w:val="00C6761E"/>
    <w:rsid w:val="00C75D84"/>
    <w:rsid w:val="00C857CB"/>
    <w:rsid w:val="00CA251E"/>
    <w:rsid w:val="00CA5CD9"/>
    <w:rsid w:val="00CE2B7C"/>
    <w:rsid w:val="00CE30F4"/>
    <w:rsid w:val="00CF4827"/>
    <w:rsid w:val="00D04093"/>
    <w:rsid w:val="00D0794D"/>
    <w:rsid w:val="00D13FAE"/>
    <w:rsid w:val="00D140DF"/>
    <w:rsid w:val="00D33109"/>
    <w:rsid w:val="00D538CB"/>
    <w:rsid w:val="00D666BB"/>
    <w:rsid w:val="00D720DF"/>
    <w:rsid w:val="00D92ED4"/>
    <w:rsid w:val="00D94ABF"/>
    <w:rsid w:val="00DC1108"/>
    <w:rsid w:val="00DE1AFE"/>
    <w:rsid w:val="00DE55BE"/>
    <w:rsid w:val="00E16161"/>
    <w:rsid w:val="00E20245"/>
    <w:rsid w:val="00E32F77"/>
    <w:rsid w:val="00E4379F"/>
    <w:rsid w:val="00E65596"/>
    <w:rsid w:val="00E75AC2"/>
    <w:rsid w:val="00EA0042"/>
    <w:rsid w:val="00EA0E9B"/>
    <w:rsid w:val="00EB1D1B"/>
    <w:rsid w:val="00EB2D52"/>
    <w:rsid w:val="00ED5666"/>
    <w:rsid w:val="00EF1C94"/>
    <w:rsid w:val="00F0040F"/>
    <w:rsid w:val="00F1082D"/>
    <w:rsid w:val="00F36875"/>
    <w:rsid w:val="00F51E3E"/>
    <w:rsid w:val="00F53B71"/>
    <w:rsid w:val="00F5639E"/>
    <w:rsid w:val="00F60AB6"/>
    <w:rsid w:val="00F647CA"/>
    <w:rsid w:val="00F70D00"/>
    <w:rsid w:val="00F716E1"/>
    <w:rsid w:val="00F9018D"/>
    <w:rsid w:val="00F908C3"/>
    <w:rsid w:val="00F91753"/>
    <w:rsid w:val="00FA7A42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0F62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66666" w:themeColor="background2"/>
        <w:sz w:val="18"/>
        <w:szCs w:val="18"/>
        <w:lang w:val="ru-RU" w:eastAsia="zh-CN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361F0"/>
    <w:pPr>
      <w:spacing w:before="0" w:after="0" w:line="168" w:lineRule="auto"/>
    </w:pPr>
    <w:rPr>
      <w:rFonts w:ascii="Microsoft YaHei UI" w:eastAsia="Microsoft YaHei UI" w:hAnsi="Microsoft YaHei UI"/>
      <w:lang w:val="en-US"/>
    </w:rPr>
  </w:style>
  <w:style w:type="paragraph" w:styleId="1">
    <w:name w:val="heading 1"/>
    <w:basedOn w:val="a3"/>
    <w:next w:val="a3"/>
    <w:link w:val="10"/>
    <w:uiPriority w:val="9"/>
    <w:qFormat/>
    <w:rsid w:val="00B30792"/>
    <w:pPr>
      <w:keepNext/>
      <w:keepLines/>
      <w:outlineLvl w:val="0"/>
    </w:pPr>
    <w:rPr>
      <w:rFonts w:cstheme="majorBidi"/>
      <w:caps/>
      <w:color w:val="auto"/>
      <w:sz w:val="28"/>
      <w:szCs w:val="32"/>
    </w:rPr>
  </w:style>
  <w:style w:type="paragraph" w:styleId="21">
    <w:name w:val="heading 2"/>
    <w:basedOn w:val="a3"/>
    <w:next w:val="a3"/>
    <w:link w:val="22"/>
    <w:uiPriority w:val="9"/>
    <w:unhideWhenUsed/>
    <w:qFormat/>
    <w:rsid w:val="00B30792"/>
    <w:pPr>
      <w:keepNext/>
      <w:keepLines/>
      <w:outlineLvl w:val="1"/>
    </w:pPr>
    <w:rPr>
      <w:rFonts w:cstheme="majorBidi"/>
      <w:color w:val="5E7697" w:themeColor="accent1"/>
      <w:sz w:val="28"/>
      <w:szCs w:val="26"/>
    </w:rPr>
  </w:style>
  <w:style w:type="paragraph" w:styleId="31">
    <w:name w:val="heading 3"/>
    <w:basedOn w:val="a3"/>
    <w:next w:val="a3"/>
    <w:link w:val="32"/>
    <w:uiPriority w:val="9"/>
    <w:semiHidden/>
    <w:rsid w:val="00003E5C"/>
    <w:pPr>
      <w:keepNext/>
      <w:keepLines/>
      <w:spacing w:line="400" w:lineRule="exact"/>
      <w:outlineLvl w:val="2"/>
    </w:pPr>
    <w:rPr>
      <w:rFonts w:cstheme="majorBidi"/>
      <w:color w:val="5E7697" w:themeColor="accent1"/>
      <w:sz w:val="28"/>
      <w:szCs w:val="24"/>
    </w:rPr>
  </w:style>
  <w:style w:type="paragraph" w:styleId="41">
    <w:name w:val="heading 4"/>
    <w:basedOn w:val="a3"/>
    <w:next w:val="a3"/>
    <w:link w:val="42"/>
    <w:uiPriority w:val="9"/>
    <w:semiHidden/>
    <w:rsid w:val="00003E5C"/>
    <w:pPr>
      <w:keepNext/>
      <w:keepLines/>
      <w:spacing w:line="440" w:lineRule="exact"/>
      <w:outlineLvl w:val="3"/>
    </w:pPr>
    <w:rPr>
      <w:rFonts w:cstheme="majorBidi"/>
      <w:b/>
      <w:iCs/>
      <w:color w:val="718EB5" w:themeColor="accent3"/>
      <w:sz w:val="28"/>
    </w:rPr>
  </w:style>
  <w:style w:type="paragraph" w:styleId="51">
    <w:name w:val="heading 5"/>
    <w:basedOn w:val="a3"/>
    <w:next w:val="a3"/>
    <w:link w:val="52"/>
    <w:uiPriority w:val="9"/>
    <w:semiHidden/>
    <w:rsid w:val="00003E5C"/>
    <w:pPr>
      <w:keepNext/>
      <w:keepLines/>
      <w:spacing w:before="40"/>
      <w:outlineLvl w:val="4"/>
    </w:pPr>
    <w:rPr>
      <w:rFonts w:cstheme="majorBidi"/>
      <w:color w:val="465870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rsid w:val="00003E5C"/>
    <w:pPr>
      <w:keepNext/>
      <w:keepLines/>
      <w:spacing w:before="40"/>
      <w:outlineLvl w:val="5"/>
    </w:pPr>
    <w:rPr>
      <w:rFonts w:cstheme="majorBidi"/>
      <w:color w:val="2F3A4B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03E5C"/>
    <w:pPr>
      <w:keepNext/>
      <w:keepLines/>
      <w:spacing w:before="40"/>
      <w:outlineLvl w:val="6"/>
    </w:pPr>
    <w:rPr>
      <w:rFonts w:cstheme="majorBidi"/>
      <w:i/>
      <w:iCs/>
      <w:color w:val="2F3A4B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03E5C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03E5C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页眉 字符"/>
    <w:basedOn w:val="a4"/>
    <w:link w:val="a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9">
    <w:name w:val="footer"/>
    <w:basedOn w:val="a3"/>
    <w:link w:val="aa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页脚 字符"/>
    <w:basedOn w:val="a4"/>
    <w:link w:val="a9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b">
    <w:name w:val="Balloon Text"/>
    <w:basedOn w:val="a3"/>
    <w:link w:val="ac"/>
    <w:uiPriority w:val="99"/>
    <w:semiHidden/>
    <w:unhideWhenUsed/>
    <w:rsid w:val="00003E5C"/>
    <w:pPr>
      <w:spacing w:line="240" w:lineRule="auto"/>
    </w:pPr>
    <w:rPr>
      <w:rFonts w:cs="Segoe UI"/>
    </w:rPr>
  </w:style>
  <w:style w:type="character" w:customStyle="1" w:styleId="ac">
    <w:name w:val="批注框文本 字符"/>
    <w:basedOn w:val="a4"/>
    <w:link w:val="ab"/>
    <w:uiPriority w:val="99"/>
    <w:semiHidden/>
    <w:rsid w:val="00003E5C"/>
    <w:rPr>
      <w:rFonts w:ascii="Microsoft YaHei UI" w:eastAsia="Microsoft YaHei UI" w:hAnsi="Microsoft YaHei UI" w:cs="Segoe UI"/>
      <w:lang w:val="en-US"/>
    </w:rPr>
  </w:style>
  <w:style w:type="character" w:styleId="ad">
    <w:name w:val="Placeholder Text"/>
    <w:basedOn w:val="a4"/>
    <w:uiPriority w:val="99"/>
    <w:semiHidden/>
    <w:rsid w:val="00003E5C"/>
    <w:rPr>
      <w:rFonts w:ascii="Microsoft YaHei UI" w:eastAsia="Microsoft YaHei UI" w:hAnsi="Microsoft YaHei UI"/>
      <w:color w:val="808080"/>
    </w:rPr>
  </w:style>
  <w:style w:type="table" w:styleId="ae">
    <w:name w:val="Table Grid"/>
    <w:basedOn w:val="a5"/>
    <w:uiPriority w:val="39"/>
    <w:rsid w:val="0000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4"/>
    <w:link w:val="1"/>
    <w:uiPriority w:val="9"/>
    <w:rsid w:val="00B30792"/>
    <w:rPr>
      <w:rFonts w:ascii="Microsoft YaHei UI" w:eastAsia="Microsoft YaHei UI" w:hAnsi="Microsoft YaHei UI" w:cstheme="majorBidi"/>
      <w:caps/>
      <w:color w:val="auto"/>
      <w:sz w:val="28"/>
      <w:szCs w:val="32"/>
      <w:lang w:val="en-US"/>
    </w:rPr>
  </w:style>
  <w:style w:type="character" w:customStyle="1" w:styleId="22">
    <w:name w:val="标题 2 字符"/>
    <w:basedOn w:val="a4"/>
    <w:link w:val="21"/>
    <w:uiPriority w:val="9"/>
    <w:rsid w:val="00B30792"/>
    <w:rPr>
      <w:rFonts w:ascii="Microsoft YaHei UI" w:eastAsia="Microsoft YaHei UI" w:hAnsi="Microsoft YaHei UI" w:cstheme="majorBidi"/>
      <w:color w:val="5E7697" w:themeColor="accent1"/>
      <w:sz w:val="28"/>
      <w:szCs w:val="26"/>
      <w:lang w:val="en-US"/>
    </w:rPr>
  </w:style>
  <w:style w:type="character" w:customStyle="1" w:styleId="32">
    <w:name w:val="标题 3 字符"/>
    <w:basedOn w:val="a4"/>
    <w:link w:val="31"/>
    <w:uiPriority w:val="9"/>
    <w:semiHidden/>
    <w:rsid w:val="00003E5C"/>
    <w:rPr>
      <w:rFonts w:ascii="Microsoft YaHei UI" w:eastAsia="Microsoft YaHei UI" w:hAnsi="Microsoft YaHei UI" w:cstheme="majorBidi"/>
      <w:color w:val="5E7697" w:themeColor="accent1"/>
      <w:sz w:val="28"/>
      <w:szCs w:val="24"/>
      <w:lang w:val="en-US"/>
    </w:rPr>
  </w:style>
  <w:style w:type="character" w:styleId="af">
    <w:name w:val="Hyperlink"/>
    <w:basedOn w:val="a4"/>
    <w:uiPriority w:val="99"/>
    <w:semiHidden/>
    <w:rsid w:val="00003E5C"/>
    <w:rPr>
      <w:rFonts w:ascii="Microsoft YaHei UI" w:eastAsia="Microsoft YaHei UI" w:hAnsi="Microsoft YaHei UI"/>
      <w:color w:val="0563C1" w:themeColor="hyperlink"/>
      <w:u w:val="single"/>
    </w:rPr>
  </w:style>
  <w:style w:type="character" w:customStyle="1" w:styleId="UnresolvedMention">
    <w:name w:val="Unresolved 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0">
    <w:name w:val="No Spacing"/>
    <w:uiPriority w:val="12"/>
    <w:qFormat/>
    <w:rsid w:val="00003E5C"/>
    <w:pPr>
      <w:spacing w:before="0" w:after="0" w:line="180" w:lineRule="auto"/>
    </w:pPr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42">
    <w:name w:val="标题 4 字符"/>
    <w:basedOn w:val="a4"/>
    <w:link w:val="41"/>
    <w:uiPriority w:val="9"/>
    <w:semiHidden/>
    <w:rsid w:val="00003E5C"/>
    <w:rPr>
      <w:rFonts w:ascii="Microsoft YaHei UI" w:eastAsia="Microsoft YaHei UI" w:hAnsi="Microsoft YaHei UI" w:cstheme="majorBidi"/>
      <w:b/>
      <w:iCs/>
      <w:color w:val="718EB5" w:themeColor="accent3"/>
      <w:sz w:val="28"/>
      <w:lang w:val="en-US"/>
    </w:rPr>
  </w:style>
  <w:style w:type="character" w:customStyle="1" w:styleId="52">
    <w:name w:val="标题 5 字符"/>
    <w:basedOn w:val="a4"/>
    <w:link w:val="51"/>
    <w:uiPriority w:val="9"/>
    <w:semiHidden/>
    <w:rsid w:val="00003E5C"/>
    <w:rPr>
      <w:rFonts w:ascii="Microsoft YaHei UI" w:eastAsia="Microsoft YaHei UI" w:hAnsi="Microsoft YaHei UI" w:cstheme="majorBidi"/>
      <w:color w:val="465870" w:themeColor="accent1" w:themeShade="BF"/>
      <w:lang w:val="en-US"/>
    </w:rPr>
  </w:style>
  <w:style w:type="paragraph" w:styleId="a2">
    <w:name w:val="List Paragraph"/>
    <w:basedOn w:val="a3"/>
    <w:uiPriority w:val="34"/>
    <w:qFormat/>
    <w:rsid w:val="006361F0"/>
    <w:pPr>
      <w:numPr>
        <w:numId w:val="1"/>
      </w:numPr>
      <w:contextualSpacing/>
    </w:pPr>
    <w:rPr>
      <w:caps/>
      <w:color w:val="5E7697" w:themeColor="accent1"/>
      <w:sz w:val="26"/>
    </w:rPr>
  </w:style>
  <w:style w:type="paragraph" w:styleId="af1">
    <w:name w:val="Title"/>
    <w:basedOn w:val="a3"/>
    <w:next w:val="a3"/>
    <w:link w:val="af2"/>
    <w:uiPriority w:val="10"/>
    <w:qFormat/>
    <w:rsid w:val="00B30792"/>
    <w:pPr>
      <w:spacing w:before="120"/>
      <w:jc w:val="center"/>
    </w:pPr>
    <w:rPr>
      <w:rFonts w:cstheme="majorBidi"/>
      <w:caps/>
      <w:spacing w:val="-10"/>
      <w:kern w:val="28"/>
      <w:sz w:val="60"/>
      <w:szCs w:val="56"/>
    </w:rPr>
  </w:style>
  <w:style w:type="character" w:customStyle="1" w:styleId="af2">
    <w:name w:val="标题 字符"/>
    <w:basedOn w:val="a4"/>
    <w:link w:val="af1"/>
    <w:uiPriority w:val="10"/>
    <w:rsid w:val="00B30792"/>
    <w:rPr>
      <w:rFonts w:ascii="Microsoft YaHei UI" w:eastAsia="Microsoft YaHei UI" w:hAnsi="Microsoft YaHei UI" w:cstheme="majorBidi"/>
      <w:caps/>
      <w:spacing w:val="-10"/>
      <w:kern w:val="28"/>
      <w:sz w:val="60"/>
      <w:szCs w:val="56"/>
      <w:lang w:val="en-US"/>
    </w:rPr>
  </w:style>
  <w:style w:type="character" w:customStyle="1" w:styleId="60">
    <w:name w:val="标题 6 字符"/>
    <w:basedOn w:val="a4"/>
    <w:link w:val="6"/>
    <w:uiPriority w:val="9"/>
    <w:semiHidden/>
    <w:rsid w:val="00003E5C"/>
    <w:rPr>
      <w:rFonts w:ascii="Microsoft YaHei UI" w:eastAsia="Microsoft YaHei UI" w:hAnsi="Microsoft YaHei UI" w:cstheme="majorBidi"/>
      <w:color w:val="2F3A4B" w:themeColor="accent1" w:themeShade="7F"/>
      <w:lang w:val="en-US"/>
    </w:rPr>
  </w:style>
  <w:style w:type="paragraph" w:styleId="af3">
    <w:name w:val="Subtitle"/>
    <w:basedOn w:val="a3"/>
    <w:next w:val="a3"/>
    <w:link w:val="af4"/>
    <w:uiPriority w:val="11"/>
    <w:qFormat/>
    <w:rsid w:val="00003E5C"/>
    <w:pPr>
      <w:numPr>
        <w:ilvl w:val="1"/>
      </w:numPr>
      <w:spacing w:line="180" w:lineRule="auto"/>
      <w:jc w:val="center"/>
    </w:pPr>
    <w:rPr>
      <w:caps/>
      <w:color w:val="5E7697" w:themeColor="accent1"/>
      <w:spacing w:val="-10"/>
      <w:sz w:val="26"/>
    </w:rPr>
  </w:style>
  <w:style w:type="character" w:customStyle="1" w:styleId="af4">
    <w:name w:val="副标题 字符"/>
    <w:basedOn w:val="a4"/>
    <w:link w:val="af3"/>
    <w:uiPriority w:val="11"/>
    <w:rsid w:val="00003E5C"/>
    <w:rPr>
      <w:rFonts w:ascii="Microsoft YaHei UI" w:eastAsia="Microsoft YaHei UI" w:hAnsi="Microsoft YaHei UI"/>
      <w:caps/>
      <w:color w:val="5E7697" w:themeColor="accent1"/>
      <w:spacing w:val="-10"/>
      <w:sz w:val="26"/>
      <w:lang w:val="en-US"/>
    </w:rPr>
  </w:style>
  <w:style w:type="paragraph" w:customStyle="1" w:styleId="af5">
    <w:name w:val="联系信息"/>
    <w:basedOn w:val="a3"/>
    <w:link w:val="af6"/>
    <w:uiPriority w:val="12"/>
    <w:qFormat/>
    <w:rsid w:val="00003E5C"/>
    <w:pPr>
      <w:framePr w:wrap="around" w:vAnchor="text" w:hAnchor="text" w:xAlign="center" w:y="1"/>
      <w:spacing w:line="420" w:lineRule="exact"/>
      <w:contextualSpacing/>
      <w:suppressOverlap/>
    </w:pPr>
    <w:rPr>
      <w:color w:val="434343" w:themeColor="accent6"/>
      <w:sz w:val="26"/>
    </w:rPr>
  </w:style>
  <w:style w:type="paragraph" w:styleId="af7">
    <w:name w:val="Date"/>
    <w:basedOn w:val="a3"/>
    <w:next w:val="a3"/>
    <w:link w:val="af8"/>
    <w:uiPriority w:val="99"/>
    <w:qFormat/>
    <w:rsid w:val="00003E5C"/>
    <w:pPr>
      <w:spacing w:before="40" w:after="40"/>
    </w:pPr>
    <w:rPr>
      <w:color w:val="806153" w:themeColor="accent4"/>
    </w:rPr>
  </w:style>
  <w:style w:type="character" w:customStyle="1" w:styleId="af6">
    <w:name w:val="联系信息字符"/>
    <w:basedOn w:val="a4"/>
    <w:link w:val="af5"/>
    <w:uiPriority w:val="12"/>
    <w:rsid w:val="00003E5C"/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af8">
    <w:name w:val="日期 字符"/>
    <w:basedOn w:val="a4"/>
    <w:link w:val="af7"/>
    <w:uiPriority w:val="99"/>
    <w:rsid w:val="00003E5C"/>
    <w:rPr>
      <w:rFonts w:ascii="Microsoft YaHei UI" w:eastAsia="Microsoft YaHei UI" w:hAnsi="Microsoft YaHei UI"/>
      <w:color w:val="806153" w:themeColor="accent4"/>
      <w:lang w:val="en-US"/>
    </w:rPr>
  </w:style>
  <w:style w:type="numbering" w:styleId="1111110">
    <w:name w:val="Outline List 2"/>
    <w:basedOn w:val="a6"/>
    <w:uiPriority w:val="99"/>
    <w:semiHidden/>
    <w:unhideWhenUsed/>
    <w:rsid w:val="00003E5C"/>
    <w:pPr>
      <w:numPr>
        <w:numId w:val="2"/>
      </w:numPr>
    </w:pPr>
  </w:style>
  <w:style w:type="numbering" w:styleId="111111">
    <w:name w:val="Outline List 1"/>
    <w:basedOn w:val="a6"/>
    <w:uiPriority w:val="99"/>
    <w:semiHidden/>
    <w:unhideWhenUsed/>
    <w:rsid w:val="00003E5C"/>
    <w:pPr>
      <w:numPr>
        <w:numId w:val="3"/>
      </w:numPr>
    </w:pPr>
  </w:style>
  <w:style w:type="character" w:customStyle="1" w:styleId="70">
    <w:name w:val="标题 7 字符"/>
    <w:basedOn w:val="a4"/>
    <w:link w:val="7"/>
    <w:uiPriority w:val="9"/>
    <w:semiHidden/>
    <w:rsid w:val="00003E5C"/>
    <w:rPr>
      <w:rFonts w:ascii="Microsoft YaHei UI" w:eastAsia="Microsoft YaHei UI" w:hAnsi="Microsoft YaHei UI" w:cstheme="majorBidi"/>
      <w:i/>
      <w:iCs/>
      <w:color w:val="2F3A4B" w:themeColor="accent1" w:themeShade="7F"/>
      <w:lang w:val="en-US"/>
    </w:rPr>
  </w:style>
  <w:style w:type="character" w:customStyle="1" w:styleId="80">
    <w:name w:val="标题 8 字符"/>
    <w:basedOn w:val="a4"/>
    <w:link w:val="8"/>
    <w:uiPriority w:val="9"/>
    <w:semiHidden/>
    <w:rsid w:val="00003E5C"/>
    <w:rPr>
      <w:rFonts w:ascii="Microsoft YaHei UI" w:eastAsia="Microsoft YaHei UI" w:hAnsi="Microsoft YaHei U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标题 9 字符"/>
    <w:basedOn w:val="a4"/>
    <w:link w:val="9"/>
    <w:uiPriority w:val="9"/>
    <w:semiHidden/>
    <w:rsid w:val="00003E5C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  <w:lang w:val="en-US"/>
    </w:rPr>
  </w:style>
  <w:style w:type="numbering" w:styleId="a1">
    <w:name w:val="Outline List 3"/>
    <w:basedOn w:val="a6"/>
    <w:uiPriority w:val="99"/>
    <w:semiHidden/>
    <w:unhideWhenUsed/>
    <w:rsid w:val="00003E5C"/>
    <w:pPr>
      <w:numPr>
        <w:numId w:val="4"/>
      </w:numPr>
    </w:pPr>
  </w:style>
  <w:style w:type="paragraph" w:styleId="af9">
    <w:name w:val="Bibliography"/>
    <w:basedOn w:val="a3"/>
    <w:next w:val="a3"/>
    <w:uiPriority w:val="37"/>
    <w:semiHidden/>
    <w:unhideWhenUsed/>
    <w:rsid w:val="00003E5C"/>
  </w:style>
  <w:style w:type="paragraph" w:styleId="afa">
    <w:name w:val="Block Text"/>
    <w:basedOn w:val="a3"/>
    <w:uiPriority w:val="99"/>
    <w:semiHidden/>
    <w:unhideWhenUsed/>
    <w:rsid w:val="00003E5C"/>
    <w:pPr>
      <w:pBdr>
        <w:top w:val="single" w:sz="2" w:space="10" w:color="5E7697" w:themeColor="accent1"/>
        <w:left w:val="single" w:sz="2" w:space="10" w:color="5E7697" w:themeColor="accent1"/>
        <w:bottom w:val="single" w:sz="2" w:space="10" w:color="5E7697" w:themeColor="accent1"/>
        <w:right w:val="single" w:sz="2" w:space="10" w:color="5E7697" w:themeColor="accent1"/>
      </w:pBdr>
      <w:ind w:left="1152" w:right="1152"/>
    </w:pPr>
    <w:rPr>
      <w:i/>
      <w:iCs/>
      <w:color w:val="5E7697" w:themeColor="accent1"/>
    </w:rPr>
  </w:style>
  <w:style w:type="paragraph" w:styleId="afb">
    <w:name w:val="Body Text"/>
    <w:basedOn w:val="a3"/>
    <w:link w:val="afc"/>
    <w:uiPriority w:val="99"/>
    <w:semiHidden/>
    <w:unhideWhenUsed/>
    <w:rsid w:val="00003E5C"/>
    <w:pPr>
      <w:spacing w:after="120"/>
    </w:pPr>
  </w:style>
  <w:style w:type="character" w:customStyle="1" w:styleId="afc">
    <w:name w:val="正文文本 字符"/>
    <w:basedOn w:val="a4"/>
    <w:link w:val="afb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3">
    <w:name w:val="Body Text 2"/>
    <w:basedOn w:val="a3"/>
    <w:link w:val="24"/>
    <w:uiPriority w:val="99"/>
    <w:semiHidden/>
    <w:unhideWhenUsed/>
    <w:rsid w:val="00003E5C"/>
    <w:pPr>
      <w:spacing w:after="120" w:line="480" w:lineRule="auto"/>
    </w:pPr>
  </w:style>
  <w:style w:type="character" w:customStyle="1" w:styleId="24">
    <w:name w:val="正文文本 2 字符"/>
    <w:basedOn w:val="a4"/>
    <w:link w:val="23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3">
    <w:name w:val="Body Text 3"/>
    <w:basedOn w:val="a3"/>
    <w:link w:val="34"/>
    <w:uiPriority w:val="99"/>
    <w:semiHidden/>
    <w:unhideWhenUsed/>
    <w:rsid w:val="00003E5C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4"/>
    <w:link w:val="33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paragraph" w:styleId="afd">
    <w:name w:val="Body Text First Indent"/>
    <w:basedOn w:val="afb"/>
    <w:link w:val="afe"/>
    <w:uiPriority w:val="99"/>
    <w:semiHidden/>
    <w:unhideWhenUsed/>
    <w:rsid w:val="00003E5C"/>
    <w:pPr>
      <w:spacing w:after="240"/>
      <w:ind w:firstLine="360"/>
    </w:pPr>
  </w:style>
  <w:style w:type="character" w:customStyle="1" w:styleId="afe">
    <w:name w:val="正文首行缩进 字符"/>
    <w:basedOn w:val="afc"/>
    <w:link w:val="afd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">
    <w:name w:val="Body Text Indent"/>
    <w:basedOn w:val="a3"/>
    <w:link w:val="aff0"/>
    <w:uiPriority w:val="99"/>
    <w:semiHidden/>
    <w:unhideWhenUsed/>
    <w:rsid w:val="00003E5C"/>
    <w:pPr>
      <w:spacing w:after="120"/>
      <w:ind w:left="360"/>
    </w:pPr>
  </w:style>
  <w:style w:type="character" w:customStyle="1" w:styleId="aff0">
    <w:name w:val="正文文本缩进 字符"/>
    <w:basedOn w:val="a4"/>
    <w:link w:val="aff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5">
    <w:name w:val="Body Text First Indent 2"/>
    <w:basedOn w:val="aff"/>
    <w:link w:val="26"/>
    <w:uiPriority w:val="99"/>
    <w:semiHidden/>
    <w:unhideWhenUsed/>
    <w:rsid w:val="00003E5C"/>
    <w:pPr>
      <w:spacing w:after="240"/>
      <w:ind w:firstLine="360"/>
    </w:pPr>
  </w:style>
  <w:style w:type="character" w:customStyle="1" w:styleId="26">
    <w:name w:val="正文首行缩进 2 字符"/>
    <w:basedOn w:val="aff0"/>
    <w:link w:val="25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7">
    <w:name w:val="Body Text Indent 2"/>
    <w:basedOn w:val="a3"/>
    <w:link w:val="28"/>
    <w:uiPriority w:val="99"/>
    <w:semiHidden/>
    <w:unhideWhenUsed/>
    <w:rsid w:val="00003E5C"/>
    <w:pPr>
      <w:spacing w:after="120" w:line="480" w:lineRule="auto"/>
      <w:ind w:left="360"/>
    </w:pPr>
  </w:style>
  <w:style w:type="character" w:customStyle="1" w:styleId="28">
    <w:name w:val="正文文本缩进 2 字符"/>
    <w:basedOn w:val="a4"/>
    <w:link w:val="2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5">
    <w:name w:val="Body Text Indent 3"/>
    <w:basedOn w:val="a3"/>
    <w:link w:val="36"/>
    <w:uiPriority w:val="99"/>
    <w:semiHidden/>
    <w:unhideWhenUsed/>
    <w:rsid w:val="00003E5C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4"/>
    <w:link w:val="35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character" w:styleId="aff1">
    <w:name w:val="Book Title"/>
    <w:basedOn w:val="a4"/>
    <w:uiPriority w:val="33"/>
    <w:semiHidden/>
    <w:rsid w:val="00003E5C"/>
    <w:rPr>
      <w:rFonts w:ascii="Microsoft YaHei UI" w:eastAsia="Microsoft YaHei UI" w:hAnsi="Microsoft YaHei UI"/>
      <w:b/>
      <w:bCs/>
      <w:i/>
      <w:iCs/>
      <w:spacing w:val="5"/>
    </w:rPr>
  </w:style>
  <w:style w:type="paragraph" w:styleId="aff2">
    <w:name w:val="caption"/>
    <w:basedOn w:val="a3"/>
    <w:next w:val="a3"/>
    <w:uiPriority w:val="35"/>
    <w:semiHidden/>
    <w:unhideWhenUsed/>
    <w:qFormat/>
    <w:rsid w:val="00003E5C"/>
    <w:pPr>
      <w:spacing w:after="200" w:line="240" w:lineRule="auto"/>
    </w:pPr>
    <w:rPr>
      <w:i/>
      <w:iCs/>
      <w:color w:val="333333" w:themeColor="text2"/>
    </w:rPr>
  </w:style>
  <w:style w:type="paragraph" w:styleId="aff3">
    <w:name w:val="Closing"/>
    <w:basedOn w:val="a3"/>
    <w:link w:val="aff4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4">
    <w:name w:val="结束语 字符"/>
    <w:basedOn w:val="a4"/>
    <w:link w:val="aff3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table" w:styleId="aff5">
    <w:name w:val="Colorful Grid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</w:rPr>
      <w:tblPr/>
      <w:tcPr>
        <w:shd w:val="clear" w:color="auto" w:fill="BDC8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8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6587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65870" w:themeFill="accent1" w:themeFillShade="BF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</w:rPr>
      <w:tblPr/>
      <w:tcPr>
        <w:shd w:val="clear" w:color="auto" w:fill="F6EBE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BE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2966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29665" w:themeFill="accent2" w:themeFillShade="BF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</w:rPr>
      <w:tblPr/>
      <w:tcPr>
        <w:shd w:val="clear" w:color="auto" w:fill="C6D1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D1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B689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B6890" w:themeFill="accent3" w:themeFillShade="BF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</w:rPr>
      <w:tblPr/>
      <w:tcPr>
        <w:shd w:val="clear" w:color="auto" w:fill="D0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83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83E" w:themeFill="accent4" w:themeFillShade="BF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</w:rPr>
      <w:tblPr/>
      <w:tcPr>
        <w:shd w:val="clear" w:color="auto" w:fill="F0F3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3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A6C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A6C5" w:themeFill="accent5" w:themeFillShade="BF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</w:rPr>
      <w:tblPr/>
      <w:tcPr>
        <w:shd w:val="clear" w:color="auto" w:fill="B3B3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232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23232" w:themeFill="accent6" w:themeFillShade="BF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aff6">
    <w:name w:val="Colorful List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A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3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D42" w:themeFill="accent4" w:themeFillShade="CC"/>
      </w:tcPr>
    </w:tblStylePr>
    <w:tblStylePr w:type="lastRow">
      <w:rPr>
        <w:b/>
        <w:bCs/>
        <w:color w:val="664D4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F9A" w:themeFill="accent3" w:themeFillShade="CC"/>
      </w:tcPr>
    </w:tblStylePr>
    <w:tblStylePr w:type="lastRow">
      <w:rPr>
        <w:b/>
        <w:bCs/>
        <w:color w:val="506F9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3535" w:themeFill="accent6" w:themeFillShade="CC"/>
      </w:tcPr>
    </w:tblStylePr>
    <w:tblStylePr w:type="lastRow">
      <w:rPr>
        <w:b/>
        <w:bCs/>
        <w:color w:val="3535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B2CD" w:themeFill="accent5" w:themeFillShade="CC"/>
      </w:tcPr>
    </w:tblStylePr>
    <w:tblStylePr w:type="lastRow">
      <w:rPr>
        <w:b/>
        <w:bCs/>
        <w:color w:val="9DB2C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aff7">
    <w:name w:val="Colorful Shading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465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465A" w:themeColor="accent1" w:themeShade="99"/>
          <w:insideV w:val="nil"/>
        </w:tcBorders>
        <w:shd w:val="clear" w:color="auto" w:fill="38465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65A" w:themeFill="accent1" w:themeFillShade="99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ADBA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1763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7638" w:themeColor="accent2" w:themeShade="99"/>
          <w:insideV w:val="nil"/>
        </w:tcBorders>
        <w:shd w:val="clear" w:color="auto" w:fill="C1763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638" w:themeFill="accent2" w:themeFillShade="99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4E6D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153" w:themeColor="accent4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537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5373" w:themeColor="accent3" w:themeShade="99"/>
          <w:insideV w:val="nil"/>
        </w:tcBorders>
        <w:shd w:val="clear" w:color="auto" w:fill="3C537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5373" w:themeFill="accent3" w:themeFillShade="99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18EB5" w:themeColor="accent3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A3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A31" w:themeColor="accent4" w:themeShade="99"/>
          <w:insideV w:val="nil"/>
        </w:tcBorders>
        <w:shd w:val="clear" w:color="auto" w:fill="4C3A3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31" w:themeFill="accent4" w:themeFillShade="99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C4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34343" w:themeColor="accent6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83A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83AE" w:themeColor="accent5" w:themeShade="99"/>
          <w:insideV w:val="nil"/>
        </w:tcBorders>
        <w:shd w:val="clear" w:color="auto" w:fill="6283A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83AE" w:themeFill="accent5" w:themeFillShade="99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ECF0F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AE2EC" w:themeColor="accent5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28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2828" w:themeColor="accent6" w:themeShade="99"/>
          <w:insideV w:val="nil"/>
        </w:tcBorders>
        <w:shd w:val="clear" w:color="auto" w:fill="2828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accent6" w:themeFillShade="99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A1A1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8">
    <w:name w:val="annotation reference"/>
    <w:basedOn w:val="a4"/>
    <w:uiPriority w:val="99"/>
    <w:semiHidden/>
    <w:unhideWhenUsed/>
    <w:rsid w:val="00003E5C"/>
    <w:rPr>
      <w:rFonts w:ascii="Microsoft YaHei UI" w:eastAsia="Microsoft YaHei UI" w:hAnsi="Microsoft YaHei UI"/>
      <w:sz w:val="16"/>
      <w:szCs w:val="16"/>
    </w:rPr>
  </w:style>
  <w:style w:type="paragraph" w:styleId="aff9">
    <w:name w:val="annotation text"/>
    <w:basedOn w:val="a3"/>
    <w:link w:val="affa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a">
    <w:name w:val="批注文字 字符"/>
    <w:basedOn w:val="a4"/>
    <w:link w:val="aff9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003E5C"/>
    <w:rPr>
      <w:b/>
      <w:bCs/>
    </w:rPr>
  </w:style>
  <w:style w:type="character" w:customStyle="1" w:styleId="affc">
    <w:name w:val="批注主题 字符"/>
    <w:basedOn w:val="affa"/>
    <w:link w:val="affb"/>
    <w:uiPriority w:val="99"/>
    <w:semiHidden/>
    <w:rsid w:val="00003E5C"/>
    <w:rPr>
      <w:rFonts w:ascii="Microsoft YaHei UI" w:eastAsia="Microsoft YaHei UI" w:hAnsi="Microsoft YaHei UI"/>
      <w:b/>
      <w:bCs/>
      <w:sz w:val="20"/>
      <w:szCs w:val="20"/>
      <w:lang w:val="en-US"/>
    </w:rPr>
  </w:style>
  <w:style w:type="table" w:styleId="affd">
    <w:name w:val="Dark List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3A4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587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622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966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45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689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02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83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C9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A6C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21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232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</w:style>
  <w:style w:type="paragraph" w:styleId="affe">
    <w:name w:val="Document Map"/>
    <w:basedOn w:val="a3"/>
    <w:link w:val="afff"/>
    <w:uiPriority w:val="99"/>
    <w:semiHidden/>
    <w:unhideWhenUsed/>
    <w:rsid w:val="00003E5C"/>
    <w:pPr>
      <w:spacing w:line="240" w:lineRule="auto"/>
    </w:pPr>
    <w:rPr>
      <w:rFonts w:cs="Segoe UI"/>
      <w:sz w:val="16"/>
      <w:szCs w:val="16"/>
    </w:rPr>
  </w:style>
  <w:style w:type="character" w:customStyle="1" w:styleId="afff">
    <w:name w:val="文档结构图 字符"/>
    <w:basedOn w:val="a4"/>
    <w:link w:val="affe"/>
    <w:uiPriority w:val="99"/>
    <w:semiHidden/>
    <w:rsid w:val="00003E5C"/>
    <w:rPr>
      <w:rFonts w:ascii="Microsoft YaHei UI" w:eastAsia="Microsoft YaHei UI" w:hAnsi="Microsoft YaHei UI" w:cs="Segoe UI"/>
      <w:sz w:val="16"/>
      <w:szCs w:val="16"/>
      <w:lang w:val="en-US"/>
    </w:rPr>
  </w:style>
  <w:style w:type="paragraph" w:styleId="afff0">
    <w:name w:val="E-mail Signature"/>
    <w:basedOn w:val="a3"/>
    <w:link w:val="afff1"/>
    <w:uiPriority w:val="99"/>
    <w:semiHidden/>
    <w:unhideWhenUsed/>
    <w:rsid w:val="00003E5C"/>
    <w:pPr>
      <w:spacing w:line="240" w:lineRule="auto"/>
    </w:pPr>
  </w:style>
  <w:style w:type="character" w:customStyle="1" w:styleId="afff1">
    <w:name w:val="电子邮件签名 字符"/>
    <w:basedOn w:val="a4"/>
    <w:link w:val="afff0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2">
    <w:name w:val="Emphasis"/>
    <w:basedOn w:val="a4"/>
    <w:uiPriority w:val="20"/>
    <w:semiHidden/>
    <w:rsid w:val="00003E5C"/>
    <w:rPr>
      <w:rFonts w:ascii="Microsoft YaHei UI" w:eastAsia="Microsoft YaHei UI" w:hAnsi="Microsoft YaHei UI"/>
      <w:i/>
      <w:iCs/>
    </w:rPr>
  </w:style>
  <w:style w:type="character" w:styleId="afff3">
    <w:name w:val="end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4">
    <w:name w:val="endnote text"/>
    <w:basedOn w:val="a3"/>
    <w:link w:val="afff5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5">
    <w:name w:val="尾注文本 字符"/>
    <w:basedOn w:val="a4"/>
    <w:link w:val="afff4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f6">
    <w:name w:val="envelope address"/>
    <w:basedOn w:val="a3"/>
    <w:uiPriority w:val="99"/>
    <w:semiHidden/>
    <w:unhideWhenUsed/>
    <w:rsid w:val="00003E5C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7">
    <w:name w:val="envelope return"/>
    <w:basedOn w:val="a3"/>
    <w:uiPriority w:val="99"/>
    <w:semiHidden/>
    <w:unhideWhenUsed/>
    <w:rsid w:val="00003E5C"/>
    <w:pPr>
      <w:spacing w:line="240" w:lineRule="auto"/>
    </w:pPr>
    <w:rPr>
      <w:rFonts w:cstheme="majorBidi"/>
      <w:sz w:val="20"/>
      <w:szCs w:val="20"/>
    </w:rPr>
  </w:style>
  <w:style w:type="character" w:styleId="afff8">
    <w:name w:val="FollowedHyperlink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9">
    <w:name w:val="foot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a">
    <w:name w:val="footnote text"/>
    <w:basedOn w:val="a3"/>
    <w:link w:val="afffb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b">
    <w:name w:val="脚注文本 字符"/>
    <w:basedOn w:val="a4"/>
    <w:link w:val="afffa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1">
    <w:name w:val="Grid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DC8D6" w:themeColor="accent1" w:themeTint="66"/>
        <w:left w:val="single" w:sz="4" w:space="0" w:color="BDC8D6" w:themeColor="accent1" w:themeTint="66"/>
        <w:bottom w:val="single" w:sz="4" w:space="0" w:color="BDC8D6" w:themeColor="accent1" w:themeTint="66"/>
        <w:right w:val="single" w:sz="4" w:space="0" w:color="BDC8D6" w:themeColor="accent1" w:themeTint="66"/>
        <w:insideH w:val="single" w:sz="4" w:space="0" w:color="BDC8D6" w:themeColor="accent1" w:themeTint="66"/>
        <w:insideV w:val="single" w:sz="4" w:space="0" w:color="BDC8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6EBE2" w:themeColor="accent2" w:themeTint="66"/>
        <w:left w:val="single" w:sz="4" w:space="0" w:color="F6EBE2" w:themeColor="accent2" w:themeTint="66"/>
        <w:bottom w:val="single" w:sz="4" w:space="0" w:color="F6EBE2" w:themeColor="accent2" w:themeTint="66"/>
        <w:right w:val="single" w:sz="4" w:space="0" w:color="F6EBE2" w:themeColor="accent2" w:themeTint="66"/>
        <w:insideH w:val="single" w:sz="4" w:space="0" w:color="F6EBE2" w:themeColor="accent2" w:themeTint="66"/>
        <w:insideV w:val="single" w:sz="4" w:space="0" w:color="F6EBE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6D1E1" w:themeColor="accent3" w:themeTint="66"/>
        <w:left w:val="single" w:sz="4" w:space="0" w:color="C6D1E1" w:themeColor="accent3" w:themeTint="66"/>
        <w:bottom w:val="single" w:sz="4" w:space="0" w:color="C6D1E1" w:themeColor="accent3" w:themeTint="66"/>
        <w:right w:val="single" w:sz="4" w:space="0" w:color="C6D1E1" w:themeColor="accent3" w:themeTint="66"/>
        <w:insideH w:val="single" w:sz="4" w:space="0" w:color="C6D1E1" w:themeColor="accent3" w:themeTint="66"/>
        <w:insideV w:val="single" w:sz="4" w:space="0" w:color="C6D1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0BEB6" w:themeColor="accent4" w:themeTint="66"/>
        <w:left w:val="single" w:sz="4" w:space="0" w:color="D0BEB6" w:themeColor="accent4" w:themeTint="66"/>
        <w:bottom w:val="single" w:sz="4" w:space="0" w:color="D0BEB6" w:themeColor="accent4" w:themeTint="66"/>
        <w:right w:val="single" w:sz="4" w:space="0" w:color="D0BEB6" w:themeColor="accent4" w:themeTint="66"/>
        <w:insideH w:val="single" w:sz="4" w:space="0" w:color="D0BEB6" w:themeColor="accent4" w:themeTint="66"/>
        <w:insideV w:val="single" w:sz="4" w:space="0" w:color="D0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0F3F7" w:themeColor="accent5" w:themeTint="66"/>
        <w:left w:val="single" w:sz="4" w:space="0" w:color="F0F3F7" w:themeColor="accent5" w:themeTint="66"/>
        <w:bottom w:val="single" w:sz="4" w:space="0" w:color="F0F3F7" w:themeColor="accent5" w:themeTint="66"/>
        <w:right w:val="single" w:sz="4" w:space="0" w:color="F0F3F7" w:themeColor="accent5" w:themeTint="66"/>
        <w:insideH w:val="single" w:sz="4" w:space="0" w:color="F0F3F7" w:themeColor="accent5" w:themeTint="66"/>
        <w:insideV w:val="single" w:sz="4" w:space="0" w:color="F0F3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6" w:themeTint="66"/>
        <w:left w:val="single" w:sz="4" w:space="0" w:color="B3B3B3" w:themeColor="accent6" w:themeTint="66"/>
        <w:bottom w:val="single" w:sz="4" w:space="0" w:color="B3B3B3" w:themeColor="accent6" w:themeTint="66"/>
        <w:right w:val="single" w:sz="4" w:space="0" w:color="B3B3B3" w:themeColor="accent6" w:themeTint="66"/>
        <w:insideH w:val="single" w:sz="4" w:space="0" w:color="B3B3B3" w:themeColor="accent6" w:themeTint="66"/>
        <w:insideV w:val="single" w:sz="4" w:space="0" w:color="B3B3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9DACC2" w:themeColor="accent1" w:themeTint="99"/>
        <w:bottom w:val="single" w:sz="2" w:space="0" w:color="9DACC2" w:themeColor="accent1" w:themeTint="99"/>
        <w:insideH w:val="single" w:sz="2" w:space="0" w:color="9DACC2" w:themeColor="accent1" w:themeTint="99"/>
        <w:insideV w:val="single" w:sz="2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C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">
    <w:name w:val="Grid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F2E1D3" w:themeColor="accent2" w:themeTint="99"/>
        <w:bottom w:val="single" w:sz="2" w:space="0" w:color="F2E1D3" w:themeColor="accent2" w:themeTint="99"/>
        <w:insideH w:val="single" w:sz="2" w:space="0" w:color="F2E1D3" w:themeColor="accent2" w:themeTint="99"/>
        <w:insideV w:val="single" w:sz="2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E1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">
    <w:name w:val="Grid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A9BBD2" w:themeColor="accent3" w:themeTint="99"/>
        <w:bottom w:val="single" w:sz="2" w:space="0" w:color="A9BBD2" w:themeColor="accent3" w:themeTint="99"/>
        <w:insideH w:val="single" w:sz="2" w:space="0" w:color="A9BBD2" w:themeColor="accent3" w:themeTint="99"/>
        <w:insideV w:val="single" w:sz="2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BB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">
    <w:name w:val="Grid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B89D92" w:themeColor="accent4" w:themeTint="99"/>
        <w:bottom w:val="single" w:sz="2" w:space="0" w:color="B89D92" w:themeColor="accent4" w:themeTint="99"/>
        <w:insideH w:val="single" w:sz="2" w:space="0" w:color="B89D92" w:themeColor="accent4" w:themeTint="99"/>
        <w:insideV w:val="single" w:sz="2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D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">
    <w:name w:val="Grid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E8EDF3" w:themeColor="accent5" w:themeTint="99"/>
        <w:bottom w:val="single" w:sz="2" w:space="0" w:color="E8EDF3" w:themeColor="accent5" w:themeTint="99"/>
        <w:insideH w:val="single" w:sz="2" w:space="0" w:color="E8EDF3" w:themeColor="accent5" w:themeTint="99"/>
        <w:insideV w:val="single" w:sz="2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EDF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">
    <w:name w:val="Grid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8E8E8E" w:themeColor="accent6" w:themeTint="99"/>
        <w:bottom w:val="single" w:sz="2" w:space="0" w:color="8E8E8E" w:themeColor="accent6" w:themeTint="99"/>
        <w:insideH w:val="single" w:sz="2" w:space="0" w:color="8E8E8E" w:themeColor="accent6" w:themeTint="99"/>
        <w:insideV w:val="single" w:sz="2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8E8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7">
    <w:name w:val="Grid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table" w:styleId="43">
    <w:name w:val="Grid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">
    <w:name w:val="Grid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">
    <w:name w:val="Grid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">
    <w:name w:val="Grid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">
    <w:name w:val="Grid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">
    <w:name w:val="Grid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3">
    <w:name w:val="Grid Table 5 Dark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7697" w:themeFill="accent1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BDC8D6" w:themeFill="accent1" w:themeFillTint="66"/>
      </w:tcPr>
    </w:tblStylePr>
  </w:style>
  <w:style w:type="table" w:styleId="5-2">
    <w:name w:val="Grid Table 5 Dark Accent 2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CEB7" w:themeFill="accent2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6EBE2" w:themeFill="accent2" w:themeFillTint="66"/>
      </w:tcPr>
    </w:tblStylePr>
  </w:style>
  <w:style w:type="table" w:styleId="5-3">
    <w:name w:val="Grid Table 5 Dark Accent 3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8EB5" w:themeFill="accent3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C6D1E1" w:themeFill="accent3" w:themeFillTint="66"/>
      </w:tcPr>
    </w:tblStylePr>
  </w:style>
  <w:style w:type="table" w:styleId="5-4">
    <w:name w:val="Grid Table 5 Dark Accent 4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153" w:themeFill="accent4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D0BEB6" w:themeFill="accent4" w:themeFillTint="66"/>
      </w:tcPr>
    </w:tblStylePr>
  </w:style>
  <w:style w:type="table" w:styleId="5-5">
    <w:name w:val="Grid Table 5 Dark Accent 5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E2EC" w:themeFill="accent5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F0F3F7" w:themeFill="accent5" w:themeFillTint="66"/>
      </w:tcPr>
    </w:tblStylePr>
  </w:style>
  <w:style w:type="table" w:styleId="5-6">
    <w:name w:val="Grid Table 5 Dark Accent 6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4343" w:themeFill="accent6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B3B3B3" w:themeFill="accent6" w:themeFillTint="66"/>
      </w:tcPr>
    </w:tblStylePr>
  </w:style>
  <w:style w:type="table" w:styleId="61">
    <w:name w:val="Grid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">
    <w:name w:val="Grid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">
    <w:name w:val="Grid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">
    <w:name w:val="Grid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">
    <w:name w:val="Grid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">
    <w:name w:val="Grid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1">
    <w:name w:val="Grid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HTML">
    <w:name w:val="HTML Acronym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003E5C"/>
    <w:pPr>
      <w:spacing w:line="240" w:lineRule="auto"/>
    </w:pPr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003E5C"/>
    <w:rPr>
      <w:rFonts w:ascii="Microsoft YaHei UI" w:eastAsia="Microsoft YaHei UI" w:hAnsi="Microsoft YaHei UI"/>
      <w:i/>
      <w:iCs/>
      <w:lang w:val="en-US"/>
    </w:rPr>
  </w:style>
  <w:style w:type="character" w:styleId="HTML2">
    <w:name w:val="HTML Cit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character" w:styleId="HTML8">
    <w:name w:val="HTML Sample"/>
    <w:basedOn w:val="a4"/>
    <w:uiPriority w:val="99"/>
    <w:semiHidden/>
    <w:unhideWhenUsed/>
    <w:rsid w:val="00003E5C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003E5C"/>
    <w:pPr>
      <w:spacing w:line="240" w:lineRule="auto"/>
      <w:ind w:left="180" w:hanging="180"/>
    </w:pPr>
  </w:style>
  <w:style w:type="paragraph" w:styleId="2a">
    <w:name w:val="index 2"/>
    <w:basedOn w:val="a3"/>
    <w:next w:val="a3"/>
    <w:autoRedefine/>
    <w:uiPriority w:val="99"/>
    <w:semiHidden/>
    <w:unhideWhenUsed/>
    <w:rsid w:val="00003E5C"/>
    <w:pPr>
      <w:spacing w:line="240" w:lineRule="auto"/>
      <w:ind w:left="360" w:hanging="180"/>
    </w:pPr>
  </w:style>
  <w:style w:type="paragraph" w:styleId="38">
    <w:name w:val="index 3"/>
    <w:basedOn w:val="a3"/>
    <w:next w:val="a3"/>
    <w:autoRedefine/>
    <w:uiPriority w:val="99"/>
    <w:semiHidden/>
    <w:unhideWhenUsed/>
    <w:rsid w:val="00003E5C"/>
    <w:pPr>
      <w:spacing w:line="240" w:lineRule="auto"/>
      <w:ind w:left="540" w:hanging="180"/>
    </w:pPr>
  </w:style>
  <w:style w:type="paragraph" w:styleId="44">
    <w:name w:val="index 4"/>
    <w:basedOn w:val="a3"/>
    <w:next w:val="a3"/>
    <w:autoRedefine/>
    <w:uiPriority w:val="99"/>
    <w:semiHidden/>
    <w:unhideWhenUsed/>
    <w:rsid w:val="00003E5C"/>
    <w:pPr>
      <w:spacing w:line="240" w:lineRule="auto"/>
      <w:ind w:left="720" w:hanging="180"/>
    </w:pPr>
  </w:style>
  <w:style w:type="paragraph" w:styleId="54">
    <w:name w:val="index 5"/>
    <w:basedOn w:val="a3"/>
    <w:next w:val="a3"/>
    <w:autoRedefine/>
    <w:uiPriority w:val="99"/>
    <w:semiHidden/>
    <w:unhideWhenUsed/>
    <w:rsid w:val="00003E5C"/>
    <w:pPr>
      <w:spacing w:line="240" w:lineRule="auto"/>
      <w:ind w:left="900" w:hanging="180"/>
    </w:pPr>
  </w:style>
  <w:style w:type="paragraph" w:styleId="62">
    <w:name w:val="index 6"/>
    <w:basedOn w:val="a3"/>
    <w:next w:val="a3"/>
    <w:autoRedefine/>
    <w:uiPriority w:val="99"/>
    <w:semiHidden/>
    <w:unhideWhenUsed/>
    <w:rsid w:val="00003E5C"/>
    <w:pPr>
      <w:spacing w:line="240" w:lineRule="auto"/>
      <w:ind w:left="1080" w:hanging="180"/>
    </w:pPr>
  </w:style>
  <w:style w:type="paragraph" w:styleId="72">
    <w:name w:val="index 7"/>
    <w:basedOn w:val="a3"/>
    <w:next w:val="a3"/>
    <w:autoRedefine/>
    <w:uiPriority w:val="99"/>
    <w:semiHidden/>
    <w:unhideWhenUsed/>
    <w:rsid w:val="00003E5C"/>
    <w:pPr>
      <w:spacing w:line="240" w:lineRule="auto"/>
      <w:ind w:left="1260" w:hanging="180"/>
    </w:pPr>
  </w:style>
  <w:style w:type="paragraph" w:styleId="81">
    <w:name w:val="index 8"/>
    <w:basedOn w:val="a3"/>
    <w:next w:val="a3"/>
    <w:autoRedefine/>
    <w:uiPriority w:val="99"/>
    <w:semiHidden/>
    <w:unhideWhenUsed/>
    <w:rsid w:val="00003E5C"/>
    <w:pPr>
      <w:spacing w:line="240" w:lineRule="auto"/>
      <w:ind w:left="1440" w:hanging="180"/>
    </w:pPr>
  </w:style>
  <w:style w:type="paragraph" w:styleId="91">
    <w:name w:val="index 9"/>
    <w:basedOn w:val="a3"/>
    <w:next w:val="a3"/>
    <w:autoRedefine/>
    <w:uiPriority w:val="99"/>
    <w:semiHidden/>
    <w:unhideWhenUsed/>
    <w:rsid w:val="00003E5C"/>
    <w:pPr>
      <w:spacing w:line="240" w:lineRule="auto"/>
      <w:ind w:left="1620" w:hanging="180"/>
    </w:pPr>
  </w:style>
  <w:style w:type="paragraph" w:styleId="afffc">
    <w:name w:val="index heading"/>
    <w:basedOn w:val="a3"/>
    <w:next w:val="12"/>
    <w:uiPriority w:val="99"/>
    <w:semiHidden/>
    <w:unhideWhenUsed/>
    <w:rsid w:val="00003E5C"/>
    <w:rPr>
      <w:rFonts w:cstheme="majorBidi"/>
      <w:b/>
      <w:bCs/>
    </w:rPr>
  </w:style>
  <w:style w:type="character" w:styleId="afffd">
    <w:name w:val="Intense Emphasis"/>
    <w:basedOn w:val="a4"/>
    <w:uiPriority w:val="21"/>
    <w:semiHidden/>
    <w:rsid w:val="00003E5C"/>
    <w:rPr>
      <w:rFonts w:ascii="Microsoft YaHei UI" w:eastAsia="Microsoft YaHei UI" w:hAnsi="Microsoft YaHei UI"/>
      <w:i/>
      <w:iCs/>
      <w:color w:val="5E7697" w:themeColor="accent1"/>
    </w:rPr>
  </w:style>
  <w:style w:type="paragraph" w:styleId="afffe">
    <w:name w:val="Intense Quote"/>
    <w:basedOn w:val="a3"/>
    <w:next w:val="a3"/>
    <w:link w:val="affff"/>
    <w:uiPriority w:val="30"/>
    <w:semiHidden/>
    <w:rsid w:val="00003E5C"/>
    <w:pPr>
      <w:pBdr>
        <w:top w:val="single" w:sz="4" w:space="10" w:color="5E7697" w:themeColor="accent1"/>
        <w:bottom w:val="single" w:sz="4" w:space="10" w:color="5E7697" w:themeColor="accent1"/>
      </w:pBdr>
      <w:spacing w:before="360" w:after="360"/>
      <w:ind w:left="864" w:right="864"/>
      <w:jc w:val="center"/>
    </w:pPr>
    <w:rPr>
      <w:i/>
      <w:iCs/>
      <w:color w:val="5E7697" w:themeColor="accent1"/>
    </w:rPr>
  </w:style>
  <w:style w:type="character" w:customStyle="1" w:styleId="affff">
    <w:name w:val="明显引用 字符"/>
    <w:basedOn w:val="a4"/>
    <w:link w:val="afffe"/>
    <w:uiPriority w:val="30"/>
    <w:semiHidden/>
    <w:rsid w:val="00003E5C"/>
    <w:rPr>
      <w:rFonts w:ascii="Microsoft YaHei UI" w:eastAsia="Microsoft YaHei UI" w:hAnsi="Microsoft YaHei UI"/>
      <w:i/>
      <w:iCs/>
      <w:color w:val="5E7697" w:themeColor="accent1"/>
      <w:lang w:val="en-US"/>
    </w:rPr>
  </w:style>
  <w:style w:type="character" w:styleId="affff0">
    <w:name w:val="Intense Reference"/>
    <w:basedOn w:val="a4"/>
    <w:uiPriority w:val="32"/>
    <w:semiHidden/>
    <w:rsid w:val="00003E5C"/>
    <w:rPr>
      <w:rFonts w:ascii="Microsoft YaHei UI" w:eastAsia="Microsoft YaHei UI" w:hAnsi="Microsoft YaHei UI"/>
      <w:b/>
      <w:bCs/>
      <w:smallCaps/>
      <w:color w:val="5E7697" w:themeColor="accent1"/>
      <w:spacing w:val="5"/>
    </w:rPr>
  </w:style>
  <w:style w:type="table" w:styleId="affff1">
    <w:name w:val="Light Grid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1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  <w:shd w:val="clear" w:color="auto" w:fill="D6DCE5" w:themeFill="accent1" w:themeFillTint="3F"/>
      </w:tcPr>
    </w:tblStylePr>
    <w:tblStylePr w:type="band2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1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  <w:shd w:val="clear" w:color="auto" w:fill="F9F2ED" w:themeFill="accent2" w:themeFillTint="3F"/>
      </w:tcPr>
    </w:tblStylePr>
    <w:tblStylePr w:type="band2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1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  <w:shd w:val="clear" w:color="auto" w:fill="DBE2EC" w:themeFill="accent3" w:themeFillTint="3F"/>
      </w:tcPr>
    </w:tblStylePr>
    <w:tblStylePr w:type="band2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1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  <w:shd w:val="clear" w:color="auto" w:fill="E2D6D2" w:themeFill="accent4" w:themeFillTint="3F"/>
      </w:tcPr>
    </w:tblStylePr>
    <w:tblStylePr w:type="band2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1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  <w:shd w:val="clear" w:color="auto" w:fill="F5F7FA" w:themeFill="accent5" w:themeFillTint="3F"/>
      </w:tcPr>
    </w:tblStylePr>
    <w:tblStylePr w:type="band2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1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  <w:shd w:val="clear" w:color="auto" w:fill="D0D0D0" w:themeFill="accent6" w:themeFillTint="3F"/>
      </w:tcPr>
    </w:tblStylePr>
    <w:tblStylePr w:type="band2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</w:tcPr>
    </w:tblStylePr>
  </w:style>
  <w:style w:type="table" w:styleId="affff2">
    <w:name w:val="Light List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</w:style>
  <w:style w:type="table" w:styleId="affff3">
    <w:name w:val="Light Shading"/>
    <w:basedOn w:val="a5"/>
    <w:uiPriority w:val="60"/>
    <w:semiHidden/>
    <w:unhideWhenUsed/>
    <w:rsid w:val="00003E5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003E5C"/>
    <w:pPr>
      <w:spacing w:before="0"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003E5C"/>
    <w:pPr>
      <w:spacing w:before="0"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003E5C"/>
    <w:pPr>
      <w:spacing w:before="0"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003E5C"/>
    <w:pPr>
      <w:spacing w:before="0"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003E5C"/>
    <w:pPr>
      <w:spacing w:before="0"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003E5C"/>
    <w:pPr>
      <w:spacing w:before="0"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</w:style>
  <w:style w:type="character" w:styleId="affff4">
    <w:name w:val="lin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affff5">
    <w:name w:val="List"/>
    <w:basedOn w:val="a3"/>
    <w:uiPriority w:val="99"/>
    <w:semiHidden/>
    <w:unhideWhenUsed/>
    <w:rsid w:val="00003E5C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003E5C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003E5C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003E5C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003E5C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003E5C"/>
    <w:pPr>
      <w:numPr>
        <w:numId w:val="5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003E5C"/>
    <w:pPr>
      <w:numPr>
        <w:numId w:val="6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003E5C"/>
    <w:pPr>
      <w:numPr>
        <w:numId w:val="7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003E5C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003E5C"/>
    <w:pPr>
      <w:numPr>
        <w:numId w:val="9"/>
      </w:numPr>
      <w:contextualSpacing/>
    </w:pPr>
  </w:style>
  <w:style w:type="paragraph" w:styleId="affff6">
    <w:name w:val="List Continue"/>
    <w:basedOn w:val="a3"/>
    <w:uiPriority w:val="99"/>
    <w:semiHidden/>
    <w:unhideWhenUsed/>
    <w:rsid w:val="00003E5C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003E5C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003E5C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003E5C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003E5C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003E5C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003E5C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003E5C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003E5C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003E5C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1-20">
    <w:name w:val="List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1-30">
    <w:name w:val="List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1-40">
    <w:name w:val="List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1-50">
    <w:name w:val="List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1-60">
    <w:name w:val="List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2d">
    <w:name w:val="List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bottom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0">
    <w:name w:val="List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bottom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0">
    <w:name w:val="List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bottom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0">
    <w:name w:val="List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bottom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0">
    <w:name w:val="List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bottom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0">
    <w:name w:val="List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bottom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b">
    <w:name w:val="List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5E7697" w:themeColor="accent1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7697" w:themeColor="accent1"/>
          <w:right w:val="single" w:sz="4" w:space="0" w:color="5E7697" w:themeColor="accent1"/>
        </w:tcBorders>
      </w:tcPr>
    </w:tblStylePr>
    <w:tblStylePr w:type="band1Horz">
      <w:tblPr/>
      <w:tcPr>
        <w:tcBorders>
          <w:top w:val="single" w:sz="4" w:space="0" w:color="5E7697" w:themeColor="accent1"/>
          <w:bottom w:val="single" w:sz="4" w:space="0" w:color="5E769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7697" w:themeColor="accent1"/>
          <w:left w:val="nil"/>
        </w:tcBorders>
      </w:tcPr>
    </w:tblStylePr>
    <w:tblStylePr w:type="swCell">
      <w:tblPr/>
      <w:tcPr>
        <w:tcBorders>
          <w:top w:val="double" w:sz="4" w:space="0" w:color="5E7697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CEB7" w:themeColor="accent2"/>
          <w:right w:val="single" w:sz="4" w:space="0" w:color="EACEB7" w:themeColor="accent2"/>
        </w:tcBorders>
      </w:tcPr>
    </w:tblStylePr>
    <w:tblStylePr w:type="band1Horz">
      <w:tblPr/>
      <w:tcPr>
        <w:tcBorders>
          <w:top w:val="single" w:sz="4" w:space="0" w:color="EACEB7" w:themeColor="accent2"/>
          <w:bottom w:val="single" w:sz="4" w:space="0" w:color="EACEB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CEB7" w:themeColor="accent2"/>
          <w:left w:val="nil"/>
        </w:tcBorders>
      </w:tcPr>
    </w:tblStylePr>
    <w:tblStylePr w:type="swCell">
      <w:tblPr/>
      <w:tcPr>
        <w:tcBorders>
          <w:top w:val="double" w:sz="4" w:space="0" w:color="EACEB7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18EB5" w:themeColor="accent3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18EB5" w:themeColor="accent3"/>
          <w:right w:val="single" w:sz="4" w:space="0" w:color="718EB5" w:themeColor="accent3"/>
        </w:tcBorders>
      </w:tcPr>
    </w:tblStylePr>
    <w:tblStylePr w:type="band1Horz">
      <w:tblPr/>
      <w:tcPr>
        <w:tcBorders>
          <w:top w:val="single" w:sz="4" w:space="0" w:color="718EB5" w:themeColor="accent3"/>
          <w:bottom w:val="single" w:sz="4" w:space="0" w:color="718E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8EB5" w:themeColor="accent3"/>
          <w:left w:val="nil"/>
        </w:tcBorders>
      </w:tcPr>
    </w:tblStylePr>
    <w:tblStylePr w:type="swCell">
      <w:tblPr/>
      <w:tcPr>
        <w:tcBorders>
          <w:top w:val="double" w:sz="4" w:space="0" w:color="718EB5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06153" w:themeColor="accent4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153" w:themeColor="accent4"/>
          <w:right w:val="single" w:sz="4" w:space="0" w:color="806153" w:themeColor="accent4"/>
        </w:tcBorders>
      </w:tcPr>
    </w:tblStylePr>
    <w:tblStylePr w:type="band1Horz">
      <w:tblPr/>
      <w:tcPr>
        <w:tcBorders>
          <w:top w:val="single" w:sz="4" w:space="0" w:color="806153" w:themeColor="accent4"/>
          <w:bottom w:val="single" w:sz="4" w:space="0" w:color="80615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153" w:themeColor="accent4"/>
          <w:left w:val="nil"/>
        </w:tcBorders>
      </w:tcPr>
    </w:tblStylePr>
    <w:tblStylePr w:type="swCell">
      <w:tblPr/>
      <w:tcPr>
        <w:tcBorders>
          <w:top w:val="double" w:sz="4" w:space="0" w:color="806153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AE2EC" w:themeColor="accent5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E2EC" w:themeColor="accent5"/>
          <w:right w:val="single" w:sz="4" w:space="0" w:color="DAE2EC" w:themeColor="accent5"/>
        </w:tcBorders>
      </w:tcPr>
    </w:tblStylePr>
    <w:tblStylePr w:type="band1Horz">
      <w:tblPr/>
      <w:tcPr>
        <w:tcBorders>
          <w:top w:val="single" w:sz="4" w:space="0" w:color="DAE2EC" w:themeColor="accent5"/>
          <w:bottom w:val="single" w:sz="4" w:space="0" w:color="DAE2E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E2EC" w:themeColor="accent5"/>
          <w:left w:val="nil"/>
        </w:tcBorders>
      </w:tcPr>
    </w:tblStylePr>
    <w:tblStylePr w:type="swCell">
      <w:tblPr/>
      <w:tcPr>
        <w:tcBorders>
          <w:top w:val="double" w:sz="4" w:space="0" w:color="DAE2E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434343" w:themeColor="accent6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34343" w:themeColor="accent6"/>
          <w:right w:val="single" w:sz="4" w:space="0" w:color="434343" w:themeColor="accent6"/>
        </w:tcBorders>
      </w:tcPr>
    </w:tblStylePr>
    <w:tblStylePr w:type="band1Horz">
      <w:tblPr/>
      <w:tcPr>
        <w:tcBorders>
          <w:top w:val="single" w:sz="4" w:space="0" w:color="434343" w:themeColor="accent6"/>
          <w:bottom w:val="single" w:sz="4" w:space="0" w:color="43434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34343" w:themeColor="accent6"/>
          <w:left w:val="nil"/>
        </w:tcBorders>
      </w:tcPr>
    </w:tblStylePr>
    <w:tblStylePr w:type="swCell">
      <w:tblPr/>
      <w:tcPr>
        <w:tcBorders>
          <w:top w:val="double" w:sz="4" w:space="0" w:color="434343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0">
    <w:name w:val="List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0">
    <w:name w:val="List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0">
    <w:name w:val="List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0">
    <w:name w:val="List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0">
    <w:name w:val="List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7">
    <w:name w:val="List Table 5 Dark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E7697" w:themeColor="accent1"/>
        <w:left w:val="single" w:sz="24" w:space="0" w:color="5E7697" w:themeColor="accent1"/>
        <w:bottom w:val="single" w:sz="24" w:space="0" w:color="5E7697" w:themeColor="accent1"/>
        <w:right w:val="single" w:sz="24" w:space="0" w:color="5E7697" w:themeColor="accent1"/>
      </w:tblBorders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CEB7" w:themeColor="accent2"/>
        <w:left w:val="single" w:sz="24" w:space="0" w:color="EACEB7" w:themeColor="accent2"/>
        <w:bottom w:val="single" w:sz="24" w:space="0" w:color="EACEB7" w:themeColor="accent2"/>
        <w:right w:val="single" w:sz="24" w:space="0" w:color="EACEB7" w:themeColor="accent2"/>
      </w:tblBorders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18EB5" w:themeColor="accent3"/>
        <w:left w:val="single" w:sz="24" w:space="0" w:color="718EB5" w:themeColor="accent3"/>
        <w:bottom w:val="single" w:sz="24" w:space="0" w:color="718EB5" w:themeColor="accent3"/>
        <w:right w:val="single" w:sz="24" w:space="0" w:color="718EB5" w:themeColor="accent3"/>
      </w:tblBorders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153" w:themeColor="accent4"/>
        <w:left w:val="single" w:sz="24" w:space="0" w:color="806153" w:themeColor="accent4"/>
        <w:bottom w:val="single" w:sz="24" w:space="0" w:color="806153" w:themeColor="accent4"/>
        <w:right w:val="single" w:sz="24" w:space="0" w:color="806153" w:themeColor="accent4"/>
      </w:tblBorders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AE2EC" w:themeColor="accent5"/>
        <w:left w:val="single" w:sz="24" w:space="0" w:color="DAE2EC" w:themeColor="accent5"/>
        <w:bottom w:val="single" w:sz="24" w:space="0" w:color="DAE2EC" w:themeColor="accent5"/>
        <w:right w:val="single" w:sz="24" w:space="0" w:color="DAE2EC" w:themeColor="accent5"/>
      </w:tblBorders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34343" w:themeColor="accent6"/>
        <w:left w:val="single" w:sz="24" w:space="0" w:color="434343" w:themeColor="accent6"/>
        <w:bottom w:val="single" w:sz="24" w:space="0" w:color="434343" w:themeColor="accent6"/>
        <w:right w:val="single" w:sz="24" w:space="0" w:color="434343" w:themeColor="accent6"/>
      </w:tblBorders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5E7697" w:themeColor="accent1"/>
        <w:bottom w:val="single" w:sz="4" w:space="0" w:color="5E769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E769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0">
    <w:name w:val="List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EACEB7" w:themeColor="accent2"/>
        <w:bottom w:val="single" w:sz="4" w:space="0" w:color="EACEB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CEB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0">
    <w:name w:val="List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718EB5" w:themeColor="accent3"/>
        <w:bottom w:val="single" w:sz="4" w:space="0" w:color="718E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18E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0">
    <w:name w:val="List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806153" w:themeColor="accent4"/>
        <w:bottom w:val="single" w:sz="4" w:space="0" w:color="80615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15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0">
    <w:name w:val="List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DAE2EC" w:themeColor="accent5"/>
        <w:bottom w:val="single" w:sz="4" w:space="0" w:color="DAE2E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AE2E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0">
    <w:name w:val="List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434343" w:themeColor="accent6"/>
        <w:bottom w:val="single" w:sz="4" w:space="0" w:color="43434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3434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3">
    <w:name w:val="List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769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769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769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769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CEB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CEB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CEB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CEB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8E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8E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8E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8E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15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15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15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15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AE2E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AE2E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AE2E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AE2E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434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434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434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434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003E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  <w:lang w:val="en-US"/>
    </w:rPr>
  </w:style>
  <w:style w:type="character" w:customStyle="1" w:styleId="affff8">
    <w:name w:val="宏文本 字符"/>
    <w:basedOn w:val="a4"/>
    <w:link w:val="affff7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4">
    <w:name w:val="Medium Grid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  <w:insideV w:val="single" w:sz="8" w:space="0" w:color="8497B2" w:themeColor="accent1" w:themeTint="BF"/>
      </w:tblBorders>
    </w:tblPr>
    <w:tcPr>
      <w:shd w:val="clear" w:color="auto" w:fill="D6D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7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  <w:insideV w:val="single" w:sz="8" w:space="0" w:color="EFDAC9" w:themeColor="accent2" w:themeTint="BF"/>
      </w:tblBorders>
    </w:tblPr>
    <w:tcPr>
      <w:shd w:val="clear" w:color="auto" w:fill="F9F2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DA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  <w:insideV w:val="single" w:sz="8" w:space="0" w:color="94AAC7" w:themeColor="accent3" w:themeTint="BF"/>
      </w:tblBorders>
    </w:tblPr>
    <w:tcPr>
      <w:shd w:val="clear" w:color="auto" w:fill="DBE2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AAC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  <w:insideV w:val="single" w:sz="8" w:space="0" w:color="A78577" w:themeColor="accent4" w:themeTint="BF"/>
      </w:tblBorders>
    </w:tblPr>
    <w:tcPr>
      <w:shd w:val="clear" w:color="auto" w:fill="E2D6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57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  <w:insideV w:val="single" w:sz="8" w:space="0" w:color="E3E9F0" w:themeColor="accent5" w:themeTint="BF"/>
      </w:tblBorders>
    </w:tblPr>
    <w:tcPr>
      <w:shd w:val="clear" w:color="auto" w:fill="F5F7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9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  <w:insideV w:val="single" w:sz="8" w:space="0" w:color="727272" w:themeColor="accent6" w:themeTint="BF"/>
      </w:tblBorders>
    </w:tblPr>
    <w:tcPr>
      <w:shd w:val="clear" w:color="auto" w:fill="D0D0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727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2e">
    <w:name w:val="Medium Grid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cPr>
      <w:shd w:val="clear" w:color="auto" w:fill="D6D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A" w:themeFill="accent1" w:themeFillTint="33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tcBorders>
          <w:insideH w:val="single" w:sz="6" w:space="0" w:color="5E7697" w:themeColor="accent1"/>
          <w:insideV w:val="single" w:sz="6" w:space="0" w:color="5E7697" w:themeColor="accent1"/>
        </w:tcBorders>
        <w:shd w:val="clear" w:color="auto" w:fill="ADBA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cPr>
      <w:shd w:val="clear" w:color="auto" w:fill="F9F2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A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5F0" w:themeFill="accent2" w:themeFillTint="33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tcBorders>
          <w:insideH w:val="single" w:sz="6" w:space="0" w:color="EACEB7" w:themeColor="accent2"/>
          <w:insideV w:val="single" w:sz="6" w:space="0" w:color="EACEB7" w:themeColor="accent2"/>
        </w:tcBorders>
        <w:shd w:val="clear" w:color="auto" w:fill="F4E6D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cPr>
      <w:shd w:val="clear" w:color="auto" w:fill="DBE2E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8F0" w:themeFill="accent3" w:themeFillTint="33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tcBorders>
          <w:insideH w:val="single" w:sz="6" w:space="0" w:color="718EB5" w:themeColor="accent3"/>
          <w:insideV w:val="single" w:sz="6" w:space="0" w:color="718EB5" w:themeColor="accent3"/>
        </w:tcBorders>
        <w:shd w:val="clear" w:color="auto" w:fill="B8C6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cPr>
      <w:shd w:val="clear" w:color="auto" w:fill="E2D6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4" w:themeFillTint="33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tcBorders>
          <w:insideH w:val="single" w:sz="6" w:space="0" w:color="806153" w:themeColor="accent4"/>
          <w:insideV w:val="single" w:sz="6" w:space="0" w:color="806153" w:themeColor="accent4"/>
        </w:tcBorders>
        <w:shd w:val="clear" w:color="auto" w:fill="C4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cPr>
      <w:shd w:val="clear" w:color="auto" w:fill="F5F7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9FB" w:themeFill="accent5" w:themeFillTint="33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tcBorders>
          <w:insideH w:val="single" w:sz="6" w:space="0" w:color="DAE2EC" w:themeColor="accent5"/>
          <w:insideV w:val="single" w:sz="6" w:space="0" w:color="DAE2EC" w:themeColor="accent5"/>
        </w:tcBorders>
        <w:shd w:val="clear" w:color="auto" w:fill="ECF0F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cPr>
      <w:shd w:val="clear" w:color="auto" w:fill="D0D0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3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tcBorders>
          <w:insideH w:val="single" w:sz="6" w:space="0" w:color="434343" w:themeColor="accent6"/>
          <w:insideV w:val="single" w:sz="6" w:space="0" w:color="434343" w:themeColor="accent6"/>
        </w:tcBorders>
        <w:shd w:val="clear" w:color="auto" w:fill="A1A1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769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769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A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ACC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2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EB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EB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6D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6DB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2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8E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8E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C6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C6DA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6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15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15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EA4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7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E2E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E2E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F0F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F0F5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434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434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A1A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A1A1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769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shd w:val="clear" w:color="auto" w:fill="D6DCE5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CEB7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shd w:val="clear" w:color="auto" w:fill="F9F2ED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8EB5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shd w:val="clear" w:color="auto" w:fill="DBE2EC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153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shd w:val="clear" w:color="auto" w:fill="E2D6D2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AE2EC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shd w:val="clear" w:color="auto" w:fill="F5F7FA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34343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shd w:val="clear" w:color="auto" w:fill="D0D0D0" w:themeFill="accent6" w:themeFillTint="3F"/>
      </w:tcPr>
    </w:tblStylePr>
  </w:style>
  <w:style w:type="table" w:styleId="2f">
    <w:name w:val="Medium Lis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769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769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769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CEB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CEB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2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8E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8E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2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15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15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6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E2E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AE2E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7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3434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3434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2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2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6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7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9">
    <w:name w:val="Message Header"/>
    <w:basedOn w:val="a3"/>
    <w:link w:val="affffa"/>
    <w:uiPriority w:val="99"/>
    <w:semiHidden/>
    <w:unhideWhenUsed/>
    <w:rsid w:val="00003E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a">
    <w:name w:val="信息标题 字符"/>
    <w:basedOn w:val="a4"/>
    <w:link w:val="affff9"/>
    <w:uiPriority w:val="99"/>
    <w:semiHidden/>
    <w:rsid w:val="00003E5C"/>
    <w:rPr>
      <w:rFonts w:ascii="Microsoft YaHei UI" w:eastAsia="Microsoft YaHei UI" w:hAnsi="Microsoft YaHei UI" w:cstheme="majorBidi"/>
      <w:sz w:val="24"/>
      <w:szCs w:val="24"/>
      <w:shd w:val="pct20" w:color="auto" w:fill="auto"/>
      <w:lang w:val="en-US"/>
    </w:rPr>
  </w:style>
  <w:style w:type="paragraph" w:styleId="affffb">
    <w:name w:val="Normal (Web)"/>
    <w:basedOn w:val="a3"/>
    <w:uiPriority w:val="99"/>
    <w:semiHidden/>
    <w:unhideWhenUsed/>
    <w:rsid w:val="00003E5C"/>
    <w:rPr>
      <w:rFonts w:cs="Times New Roman"/>
      <w:sz w:val="24"/>
      <w:szCs w:val="24"/>
    </w:rPr>
  </w:style>
  <w:style w:type="paragraph" w:styleId="affffc">
    <w:name w:val="Normal Indent"/>
    <w:basedOn w:val="a3"/>
    <w:uiPriority w:val="99"/>
    <w:semiHidden/>
    <w:unhideWhenUsed/>
    <w:rsid w:val="00003E5C"/>
    <w:pPr>
      <w:ind w:left="720"/>
    </w:pPr>
  </w:style>
  <w:style w:type="paragraph" w:styleId="affffd">
    <w:name w:val="Note Heading"/>
    <w:basedOn w:val="a3"/>
    <w:next w:val="a3"/>
    <w:link w:val="affffe"/>
    <w:uiPriority w:val="99"/>
    <w:semiHidden/>
    <w:unhideWhenUsed/>
    <w:rsid w:val="00003E5C"/>
    <w:pPr>
      <w:spacing w:line="240" w:lineRule="auto"/>
    </w:pPr>
  </w:style>
  <w:style w:type="character" w:customStyle="1" w:styleId="affffe">
    <w:name w:val="注释标题 字符"/>
    <w:basedOn w:val="a4"/>
    <w:link w:val="affffd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ff">
    <w:name w:val="pag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5"/>
    <w:uiPriority w:val="42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5"/>
    <w:uiPriority w:val="43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3"/>
    <w:link w:val="afffff1"/>
    <w:uiPriority w:val="99"/>
    <w:semiHidden/>
    <w:unhideWhenUsed/>
    <w:rsid w:val="00003E5C"/>
    <w:pPr>
      <w:spacing w:line="240" w:lineRule="auto"/>
    </w:pPr>
    <w:rPr>
      <w:sz w:val="21"/>
      <w:szCs w:val="21"/>
    </w:rPr>
  </w:style>
  <w:style w:type="character" w:customStyle="1" w:styleId="afffff1">
    <w:name w:val="纯文本 字符"/>
    <w:basedOn w:val="a4"/>
    <w:link w:val="afffff0"/>
    <w:uiPriority w:val="99"/>
    <w:semiHidden/>
    <w:rsid w:val="00003E5C"/>
    <w:rPr>
      <w:rFonts w:ascii="Microsoft YaHei UI" w:eastAsia="Microsoft YaHei UI" w:hAnsi="Microsoft YaHei UI"/>
      <w:sz w:val="21"/>
      <w:szCs w:val="21"/>
      <w:lang w:val="en-US"/>
    </w:rPr>
  </w:style>
  <w:style w:type="paragraph" w:styleId="afffff2">
    <w:name w:val="Quote"/>
    <w:basedOn w:val="a3"/>
    <w:next w:val="a3"/>
    <w:link w:val="afffff3"/>
    <w:uiPriority w:val="29"/>
    <w:semiHidden/>
    <w:rsid w:val="000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4"/>
    <w:link w:val="afffff2"/>
    <w:uiPriority w:val="29"/>
    <w:semiHidden/>
    <w:rsid w:val="00003E5C"/>
    <w:rPr>
      <w:rFonts w:ascii="Microsoft YaHei UI" w:eastAsia="Microsoft YaHei UI" w:hAnsi="Microsoft YaHei UI"/>
      <w:i/>
      <w:iCs/>
      <w:color w:val="404040" w:themeColor="text1" w:themeTint="BF"/>
      <w:lang w:val="en-US"/>
    </w:rPr>
  </w:style>
  <w:style w:type="paragraph" w:styleId="afffff4">
    <w:name w:val="Salutation"/>
    <w:basedOn w:val="a3"/>
    <w:next w:val="a3"/>
    <w:link w:val="afffff5"/>
    <w:uiPriority w:val="99"/>
    <w:semiHidden/>
    <w:unhideWhenUsed/>
    <w:rsid w:val="00003E5C"/>
  </w:style>
  <w:style w:type="character" w:customStyle="1" w:styleId="afffff5">
    <w:name w:val="称呼 字符"/>
    <w:basedOn w:val="a4"/>
    <w:link w:val="afffff4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fff6">
    <w:name w:val="Signature"/>
    <w:basedOn w:val="a3"/>
    <w:link w:val="afffff7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fff7">
    <w:name w:val="签名 字符"/>
    <w:basedOn w:val="a4"/>
    <w:link w:val="afffff6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customStyle="1" w:styleId="SmartHyperlink">
    <w:name w:val="Smart Hyperlink"/>
    <w:basedOn w:val="a4"/>
    <w:uiPriority w:val="99"/>
    <w:semiHidden/>
    <w:unhideWhenUsed/>
    <w:rsid w:val="00003E5C"/>
    <w:rPr>
      <w:rFonts w:ascii="Microsoft YaHei UI" w:eastAsia="Microsoft YaHei UI" w:hAnsi="Microsoft YaHei UI"/>
      <w:u w:val="dotted"/>
    </w:rPr>
  </w:style>
  <w:style w:type="character" w:styleId="afffff8">
    <w:name w:val="Strong"/>
    <w:basedOn w:val="a4"/>
    <w:uiPriority w:val="22"/>
    <w:semiHidden/>
    <w:rsid w:val="00003E5C"/>
    <w:rPr>
      <w:rFonts w:ascii="Microsoft YaHei UI" w:eastAsia="Microsoft YaHei UI" w:hAnsi="Microsoft YaHei UI"/>
      <w:b/>
      <w:bCs/>
    </w:rPr>
  </w:style>
  <w:style w:type="character" w:styleId="afffff9">
    <w:name w:val="Subtle Emphasis"/>
    <w:basedOn w:val="a4"/>
    <w:uiPriority w:val="19"/>
    <w:semiHidden/>
    <w:rsid w:val="00003E5C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4"/>
    <w:uiPriority w:val="31"/>
    <w:semiHidden/>
    <w:rsid w:val="00003E5C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5"/>
    <w:uiPriority w:val="99"/>
    <w:semiHidden/>
    <w:unhideWhenUsed/>
    <w:rsid w:val="00003E5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uiPriority w:val="99"/>
    <w:semiHidden/>
    <w:unhideWhenUsed/>
    <w:rsid w:val="00003E5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uiPriority w:val="99"/>
    <w:semiHidden/>
    <w:unhideWhenUsed/>
    <w:rsid w:val="00003E5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5"/>
    <w:uiPriority w:val="99"/>
    <w:semiHidden/>
    <w:unhideWhenUsed/>
    <w:rsid w:val="00003E5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003E5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5"/>
    <w:uiPriority w:val="99"/>
    <w:semiHidden/>
    <w:unhideWhenUsed/>
    <w:rsid w:val="00003E5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5"/>
    <w:uiPriority w:val="99"/>
    <w:semiHidden/>
    <w:unhideWhenUsed/>
    <w:rsid w:val="00003E5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003E5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003E5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003E5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003E5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5"/>
    <w:uiPriority w:val="99"/>
    <w:semiHidden/>
    <w:unhideWhenUsed/>
    <w:rsid w:val="00003E5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003E5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003E5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003E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003E5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5"/>
    <w:uiPriority w:val="99"/>
    <w:semiHidden/>
    <w:unhideWhenUsed/>
    <w:rsid w:val="00003E5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003E5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003E5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003E5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003E5C"/>
    <w:pPr>
      <w:ind w:left="180" w:hanging="180"/>
    </w:pPr>
  </w:style>
  <w:style w:type="paragraph" w:styleId="affffff">
    <w:name w:val="table of figures"/>
    <w:basedOn w:val="a3"/>
    <w:next w:val="a3"/>
    <w:uiPriority w:val="99"/>
    <w:semiHidden/>
    <w:unhideWhenUsed/>
    <w:rsid w:val="00003E5C"/>
  </w:style>
  <w:style w:type="table" w:styleId="affffff0">
    <w:name w:val="Table Professional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5"/>
    <w:uiPriority w:val="99"/>
    <w:semiHidden/>
    <w:unhideWhenUsed/>
    <w:rsid w:val="00003E5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003E5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5"/>
    <w:uiPriority w:val="99"/>
    <w:semiHidden/>
    <w:unhideWhenUsed/>
    <w:rsid w:val="00003E5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00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003E5C"/>
    <w:pPr>
      <w:spacing w:before="120"/>
    </w:pPr>
    <w:rPr>
      <w:rFonts w:cstheme="majorBidi"/>
      <w:b/>
      <w:bCs/>
      <w:sz w:val="24"/>
      <w:szCs w:val="24"/>
    </w:rPr>
  </w:style>
  <w:style w:type="paragraph" w:styleId="1f1">
    <w:name w:val="toc 1"/>
    <w:basedOn w:val="a3"/>
    <w:next w:val="a3"/>
    <w:autoRedefine/>
    <w:uiPriority w:val="39"/>
    <w:semiHidden/>
    <w:unhideWhenUsed/>
    <w:rsid w:val="00003E5C"/>
    <w:pPr>
      <w:spacing w:after="100"/>
    </w:pPr>
  </w:style>
  <w:style w:type="paragraph" w:styleId="2fb">
    <w:name w:val="toc 2"/>
    <w:basedOn w:val="a3"/>
    <w:next w:val="a3"/>
    <w:autoRedefine/>
    <w:uiPriority w:val="39"/>
    <w:semiHidden/>
    <w:unhideWhenUsed/>
    <w:rsid w:val="00003E5C"/>
    <w:pPr>
      <w:spacing w:after="100"/>
      <w:ind w:left="180"/>
    </w:pPr>
  </w:style>
  <w:style w:type="paragraph" w:styleId="3f6">
    <w:name w:val="toc 3"/>
    <w:basedOn w:val="a3"/>
    <w:next w:val="a3"/>
    <w:autoRedefine/>
    <w:uiPriority w:val="39"/>
    <w:semiHidden/>
    <w:unhideWhenUsed/>
    <w:rsid w:val="00003E5C"/>
    <w:pPr>
      <w:spacing w:after="100"/>
      <w:ind w:left="360"/>
    </w:pPr>
  </w:style>
  <w:style w:type="paragraph" w:styleId="4d">
    <w:name w:val="toc 4"/>
    <w:basedOn w:val="a3"/>
    <w:next w:val="a3"/>
    <w:autoRedefine/>
    <w:uiPriority w:val="39"/>
    <w:semiHidden/>
    <w:unhideWhenUsed/>
    <w:rsid w:val="00003E5C"/>
    <w:pPr>
      <w:spacing w:after="100"/>
      <w:ind w:left="540"/>
    </w:pPr>
  </w:style>
  <w:style w:type="paragraph" w:styleId="5c">
    <w:name w:val="toc 5"/>
    <w:basedOn w:val="a3"/>
    <w:next w:val="a3"/>
    <w:autoRedefine/>
    <w:uiPriority w:val="39"/>
    <w:semiHidden/>
    <w:unhideWhenUsed/>
    <w:rsid w:val="00003E5C"/>
    <w:pPr>
      <w:spacing w:after="100"/>
      <w:ind w:left="720"/>
    </w:pPr>
  </w:style>
  <w:style w:type="paragraph" w:styleId="66">
    <w:name w:val="toc 6"/>
    <w:basedOn w:val="a3"/>
    <w:next w:val="a3"/>
    <w:autoRedefine/>
    <w:uiPriority w:val="39"/>
    <w:semiHidden/>
    <w:unhideWhenUsed/>
    <w:rsid w:val="00003E5C"/>
    <w:pPr>
      <w:spacing w:after="100"/>
      <w:ind w:left="900"/>
    </w:pPr>
  </w:style>
  <w:style w:type="paragraph" w:styleId="76">
    <w:name w:val="toc 7"/>
    <w:basedOn w:val="a3"/>
    <w:next w:val="a3"/>
    <w:autoRedefine/>
    <w:uiPriority w:val="39"/>
    <w:semiHidden/>
    <w:unhideWhenUsed/>
    <w:rsid w:val="00003E5C"/>
    <w:pPr>
      <w:spacing w:after="100"/>
      <w:ind w:left="1080"/>
    </w:pPr>
  </w:style>
  <w:style w:type="paragraph" w:styleId="84">
    <w:name w:val="toc 8"/>
    <w:basedOn w:val="a3"/>
    <w:next w:val="a3"/>
    <w:autoRedefine/>
    <w:uiPriority w:val="39"/>
    <w:semiHidden/>
    <w:unhideWhenUsed/>
    <w:rsid w:val="00003E5C"/>
    <w:pPr>
      <w:spacing w:after="100"/>
      <w:ind w:left="1260"/>
    </w:pPr>
  </w:style>
  <w:style w:type="paragraph" w:styleId="92">
    <w:name w:val="toc 9"/>
    <w:basedOn w:val="a3"/>
    <w:next w:val="a3"/>
    <w:autoRedefine/>
    <w:uiPriority w:val="39"/>
    <w:semiHidden/>
    <w:unhideWhenUsed/>
    <w:rsid w:val="00003E5C"/>
    <w:pPr>
      <w:spacing w:after="100"/>
      <w:ind w:left="1440"/>
    </w:pPr>
  </w:style>
  <w:style w:type="paragraph" w:styleId="TOC">
    <w:name w:val="TOC Heading"/>
    <w:basedOn w:val="1"/>
    <w:next w:val="a3"/>
    <w:uiPriority w:val="39"/>
    <w:semiHidden/>
    <w:unhideWhenUsed/>
    <w:qFormat/>
    <w:rsid w:val="00003E5C"/>
    <w:pPr>
      <w:spacing w:before="240" w:line="220" w:lineRule="exact"/>
      <w:outlineLvl w:val="9"/>
    </w:pPr>
    <w:rPr>
      <w:caps w:val="0"/>
      <w:color w:val="46587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%20Yixiong\AppData\Roaming\Microsoft\Templates\&#21452;&#21015;&#24335;&#31616;&#21382;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43424A-597A-4F18-965F-42939561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双列式简历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2021-06-07T01:21:00Z</dcterms:created>
  <dcterms:modified xsi:type="dcterms:W3CDTF">2021-06-15T07:26:00Z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