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F5EF1" w14:textId="77777777" w:rsidR="003875EA" w:rsidRPr="00BD61BD" w:rsidRDefault="003875EA" w:rsidP="003875EA">
      <w:pPr>
        <w:ind w:firstLine="480"/>
        <w:rPr>
          <w:i/>
          <w:u w:val="single"/>
        </w:rPr>
      </w:pPr>
      <w:r w:rsidRPr="00BD61BD">
        <w:rPr>
          <w:i/>
          <w:u w:val="single"/>
        </w:rPr>
        <w:t>Directions: Read the question below. You have 30 minutes to plan, write, and revise your essay. Typically, an effective response will contain a minimum of 300 words</w:t>
      </w:r>
    </w:p>
    <w:p w14:paraId="6F49F0A8" w14:textId="77777777" w:rsidR="003875EA" w:rsidRPr="00BD61BD" w:rsidRDefault="003875EA" w:rsidP="003875EA">
      <w:pPr>
        <w:ind w:firstLine="480"/>
        <w:rPr>
          <w:i/>
          <w:u w:val="single"/>
        </w:rPr>
      </w:pPr>
      <w:r w:rsidRPr="00BD61BD">
        <w:rPr>
          <w:rFonts w:hint="eastAsia"/>
          <w:i/>
          <w:u w:val="single"/>
        </w:rPr>
        <w:t>题目原文：</w:t>
      </w:r>
    </w:p>
    <w:p w14:paraId="02A24436" w14:textId="77777777" w:rsidR="003875EA" w:rsidRPr="00BD61BD" w:rsidRDefault="003875EA" w:rsidP="003875EA">
      <w:pPr>
        <w:ind w:firstLine="480"/>
        <w:rPr>
          <w:i/>
          <w:u w:val="single"/>
        </w:rPr>
      </w:pPr>
      <w:r w:rsidRPr="00BD61BD">
        <w:rPr>
          <w:i/>
          <w:u w:val="single"/>
        </w:rPr>
        <w:t>Do you agree or disagree with the following statement? Always telling the truth is the most important consideration in any relationship between people. Use specific reasons and examples to support your answer.</w:t>
      </w:r>
    </w:p>
    <w:p w14:paraId="261F83BE" w14:textId="77777777" w:rsidR="003875EA" w:rsidRDefault="003875EA" w:rsidP="003875EA">
      <w:pPr>
        <w:ind w:firstLine="480"/>
      </w:pPr>
    </w:p>
    <w:p w14:paraId="220DC560" w14:textId="77777777" w:rsidR="003875EA" w:rsidRDefault="003875EA" w:rsidP="003875EA">
      <w:pPr>
        <w:ind w:firstLine="480"/>
      </w:pPr>
      <w:r>
        <w:t>ln my opinion, honest is the most important merit that people could have, so does telling the truth the most important consideration in any relationship between people.</w:t>
      </w:r>
    </w:p>
    <w:p w14:paraId="0559CAF2" w14:textId="77777777" w:rsidR="003875EA" w:rsidRDefault="003875EA" w:rsidP="003875EA">
      <w:pPr>
        <w:ind w:firstLine="480"/>
      </w:pPr>
    </w:p>
    <w:p w14:paraId="60CB5BF0" w14:textId="7A445A29" w:rsidR="003875EA" w:rsidRDefault="003875EA" w:rsidP="003875EA">
      <w:pPr>
        <w:ind w:firstLine="480"/>
      </w:pPr>
      <w:r>
        <w:t xml:space="preserve">Telling the truth means "telling from your heart", which requires </w:t>
      </w:r>
      <w:del w:id="0" w:author="Sky123.Org" w:date="2021-05-14T14:45:00Z">
        <w:r w:rsidDel="00F5339B">
          <w:delText xml:space="preserve">people </w:delText>
        </w:r>
      </w:del>
      <w:ins w:id="1" w:author="Sky123.Org" w:date="2021-05-14T14:45:00Z">
        <w:r w:rsidR="00F5339B">
          <w:rPr>
            <w:rFonts w:hint="eastAsia"/>
          </w:rPr>
          <w:t>someone</w:t>
        </w:r>
        <w:r w:rsidR="00F5339B">
          <w:t xml:space="preserve"> </w:t>
        </w:r>
      </w:ins>
      <w:ins w:id="2" w:author="Sky123.Org" w:date="2021-05-14T14:42:00Z">
        <w:r w:rsidR="00F5339B">
          <w:rPr>
            <w:rFonts w:hint="eastAsia"/>
          </w:rPr>
          <w:t xml:space="preserve">to </w:t>
        </w:r>
      </w:ins>
      <w:r>
        <w:t>face</w:t>
      </w:r>
      <w:del w:id="3" w:author="Sky123.Org" w:date="2021-05-14T14:42:00Z">
        <w:r w:rsidDel="00F5339B">
          <w:delText>s</w:delText>
        </w:r>
      </w:del>
      <w:r>
        <w:t xml:space="preserve"> the reality and his/her own emotion although the truth may hurt himself/herself and impair one's interest.</w:t>
      </w:r>
      <w:ins w:id="4" w:author="Sky123.Org" w:date="2021-05-14T14:48:00Z">
        <w:r w:rsidR="001C402D">
          <w:rPr>
            <w:rFonts w:hint="eastAsia"/>
          </w:rPr>
          <w:t xml:space="preserve"> </w:t>
        </w:r>
      </w:ins>
      <w:proofErr w:type="spellStart"/>
      <w:ins w:id="5" w:author="Sky123.Org" w:date="2021-05-14T14:47:00Z">
        <w:r w:rsidR="001C402D">
          <w:rPr>
            <w:rFonts w:hint="eastAsia"/>
          </w:rPr>
          <w:t>peolpe</w:t>
        </w:r>
        <w:proofErr w:type="spellEnd"/>
        <w:r w:rsidR="001C402D">
          <w:rPr>
            <w:rFonts w:hint="eastAsia"/>
          </w:rPr>
          <w:t xml:space="preserve"> </w:t>
        </w:r>
        <w:r w:rsidR="001C402D">
          <w:rPr>
            <w:rFonts w:hint="eastAsia"/>
          </w:rPr>
          <w:t>集体</w:t>
        </w:r>
      </w:ins>
      <w:ins w:id="6" w:author="Sky123.Org" w:date="2021-05-14T14:48:00Z">
        <w:r w:rsidR="001C402D">
          <w:rPr>
            <w:rFonts w:hint="eastAsia"/>
          </w:rPr>
          <w:t>名词用复数</w:t>
        </w:r>
      </w:ins>
    </w:p>
    <w:p w14:paraId="7492DE9A" w14:textId="77777777" w:rsidR="003875EA" w:rsidRDefault="003875EA" w:rsidP="003875EA">
      <w:pPr>
        <w:ind w:firstLine="480"/>
      </w:pPr>
    </w:p>
    <w:p w14:paraId="4172A0AC" w14:textId="322184B8" w:rsidR="003875EA" w:rsidRDefault="003875EA" w:rsidP="003875EA">
      <w:pPr>
        <w:ind w:firstLine="480"/>
      </w:pPr>
      <w:r>
        <w:t xml:space="preserve">There are many advantages of being honest. On the one hand, it can make yourself </w:t>
      </w:r>
      <w:del w:id="7" w:author="YUYixiong" w:date="2021-05-14T14:19:00Z">
        <w:r w:rsidDel="00EC200F">
          <w:delText xml:space="preserve">combe </w:delText>
        </w:r>
      </w:del>
      <w:ins w:id="8" w:author="Sky123.Org" w:date="2021-05-14T14:52:00Z">
        <w:r w:rsidR="001C402D" w:rsidRPr="001C402D">
          <w:t>grasp</w:t>
        </w:r>
        <w:r w:rsidR="001C402D">
          <w:rPr>
            <w:rFonts w:hint="eastAsia"/>
          </w:rPr>
          <w:t xml:space="preserve"> </w:t>
        </w:r>
      </w:ins>
      <w:ins w:id="9" w:author="YUYixiong" w:date="2021-05-14T14:19:00Z">
        <w:del w:id="10" w:author="Sky123.Org" w:date="2021-05-14T14:52:00Z">
          <w:r w:rsidR="00EC200F" w:rsidDel="001C402D">
            <w:delText>comb</w:delText>
          </w:r>
        </w:del>
        <w:r w:rsidR="00EC200F">
          <w:t xml:space="preserve"> </w:t>
        </w:r>
      </w:ins>
      <w:r>
        <w:t xml:space="preserve">the </w:t>
      </w:r>
      <w:ins w:id="11" w:author="Sky123.Org" w:date="2021-05-14T15:04:00Z">
        <w:r w:rsidR="00C0370C" w:rsidRPr="00C0370C">
          <w:t>whole</w:t>
        </w:r>
        <w:r w:rsidR="00C0370C">
          <w:rPr>
            <w:rFonts w:hint="eastAsia"/>
          </w:rPr>
          <w:t xml:space="preserve"> </w:t>
        </w:r>
      </w:ins>
      <w:ins w:id="12" w:author="YUYixiong" w:date="2021-05-14T16:29:00Z">
        <w:r w:rsidR="003049C1">
          <w:rPr>
            <w:rFonts w:hint="eastAsia"/>
          </w:rPr>
          <w:t>situation</w:t>
        </w:r>
        <w:r w:rsidR="003049C1">
          <w:t xml:space="preserve"> </w:t>
        </w:r>
      </w:ins>
      <w:ins w:id="13" w:author="YUYixiong" w:date="2021-05-14T14:27:00Z">
        <w:del w:id="14" w:author="Sky123.Org" w:date="2021-05-14T15:04:00Z">
          <w:r w:rsidR="009A64FA" w:rsidRPr="009A64FA" w:rsidDel="00C0370C">
            <w:delText xml:space="preserve">overall </w:delText>
          </w:r>
        </w:del>
      </w:ins>
      <w:del w:id="15" w:author="Sky123.Org" w:date="2021-05-14T15:04:00Z">
        <w:r w:rsidDel="00C0370C">
          <w:delText>overt cases</w:delText>
        </w:r>
      </w:del>
      <w:r>
        <w:t xml:space="preserve"> and reduce the possibility of </w:t>
      </w:r>
      <w:del w:id="16" w:author="Sky123.Org" w:date="2021-05-14T14:56:00Z">
        <w:r w:rsidDel="001C402D">
          <w:delText xml:space="preserve">making </w:delText>
        </w:r>
      </w:del>
      <w:r>
        <w:t xml:space="preserve">misunderstanding. On the other hand, it is </w:t>
      </w:r>
      <w:del w:id="17" w:author="Sky123.Org" w:date="2021-05-14T15:09:00Z">
        <w:r w:rsidDel="00C02F38">
          <w:delText xml:space="preserve">the </w:delText>
        </w:r>
      </w:del>
      <w:ins w:id="18" w:author="YUYixiong" w:date="2021-05-14T14:28:00Z">
        <w:del w:id="19" w:author="Sky123.Org" w:date="2021-05-14T15:09:00Z">
          <w:r w:rsidR="00421DE2" w:rsidRPr="00421DE2" w:rsidDel="00C02F38">
            <w:delText xml:space="preserve">basic </w:delText>
          </w:r>
        </w:del>
      </w:ins>
      <w:del w:id="20" w:author="Sky123.Org" w:date="2021-05-14T15:09:00Z">
        <w:r w:rsidDel="00C02F38">
          <w:delText>base</w:delText>
        </w:r>
      </w:del>
      <w:ins w:id="21" w:author="Sky123.Org" w:date="2021-05-14T15:09:00Z">
        <w:r w:rsidR="00C02F38">
          <w:rPr>
            <w:rFonts w:hint="eastAsia"/>
          </w:rPr>
          <w:t xml:space="preserve"> a </w:t>
        </w:r>
        <w:proofErr w:type="spellStart"/>
        <w:r w:rsidR="00C02F38">
          <w:rPr>
            <w:rFonts w:hint="eastAsia"/>
          </w:rPr>
          <w:t>base</w:t>
        </w:r>
      </w:ins>
      <w:del w:id="22" w:author="YUYixiong" w:date="2021-05-14T14:28:00Z">
        <w:r w:rsidDel="00421DE2">
          <w:delText xml:space="preserve"> </w:delText>
        </w:r>
      </w:del>
      <w:r>
        <w:t>for</w:t>
      </w:r>
      <w:proofErr w:type="spellEnd"/>
      <w:r>
        <w:t xml:space="preserve"> effective cooperation. </w:t>
      </w:r>
      <w:ins w:id="23" w:author="Sky123.Org" w:date="2021-05-14T15:11:00Z">
        <w:r w:rsidR="00C02F38" w:rsidRPr="00C02F38">
          <w:t xml:space="preserve">In </w:t>
        </w:r>
        <w:proofErr w:type="gramStart"/>
        <w:r w:rsidR="00C02F38" w:rsidRPr="00C02F38">
          <w:t>addition</w:t>
        </w:r>
      </w:ins>
      <w:proofErr w:type="gramEnd"/>
      <w:del w:id="24" w:author="Sky123.Org" w:date="2021-05-14T15:11:00Z">
        <w:r w:rsidDel="00C02F38">
          <w:delText>At the same time</w:delText>
        </w:r>
      </w:del>
      <w:r>
        <w:t xml:space="preserve">, telling the truth is </w:t>
      </w:r>
      <w:del w:id="25" w:author="Sky123.Org" w:date="2021-05-14T15:13:00Z">
        <w:r w:rsidDel="00C02F38">
          <w:delText>also</w:delText>
        </w:r>
      </w:del>
      <w:r>
        <w:t xml:space="preserve"> the </w:t>
      </w:r>
      <w:ins w:id="26" w:author="Sky123.Org" w:date="2021-05-14T15:16:00Z">
        <w:r w:rsidR="00C02F38" w:rsidRPr="00C02F38">
          <w:t>basic</w:t>
        </w:r>
        <w:r w:rsidR="00C02F38" w:rsidRPr="00C02F38" w:rsidDel="00C02F38">
          <w:t xml:space="preserve"> </w:t>
        </w:r>
      </w:ins>
      <w:ins w:id="27" w:author="YUYixiong" w:date="2021-05-14T14:20:00Z">
        <w:del w:id="28" w:author="Sky123.Org" w:date="2021-05-14T15:16:00Z">
          <w:r w:rsidR="006B18C7" w:rsidDel="00C02F38">
            <w:delText>fundamental</w:delText>
          </w:r>
        </w:del>
      </w:ins>
      <w:ins w:id="29" w:author="YUYixiong" w:date="2021-05-14T14:21:00Z">
        <w:del w:id="30" w:author="Sky123.Org" w:date="2021-05-14T15:16:00Z">
          <w:r w:rsidR="009C0F96" w:rsidDel="00C02F38">
            <w:delText xml:space="preserve"> </w:delText>
          </w:r>
        </w:del>
      </w:ins>
      <w:del w:id="31" w:author="Sky123.Org" w:date="2021-05-14T15:16:00Z">
        <w:r w:rsidDel="00C02F38">
          <w:delText xml:space="preserve">fundemental </w:delText>
        </w:r>
      </w:del>
      <w:ins w:id="32" w:author="YUYixiong" w:date="2021-05-14T14:20:00Z">
        <w:r w:rsidR="00BA5BA7" w:rsidRPr="00BA5BA7">
          <w:t>principle</w:t>
        </w:r>
        <w:del w:id="33" w:author="Sky123.Org" w:date="2021-05-14T15:13:00Z">
          <w:r w:rsidR="00BA5BA7" w:rsidRPr="00BA5BA7" w:rsidDel="00C02F38">
            <w:delText xml:space="preserve">s </w:delText>
          </w:r>
        </w:del>
      </w:ins>
      <w:ins w:id="34" w:author="YUYixiong" w:date="2021-05-14T16:31:00Z">
        <w:r w:rsidR="003539A6">
          <w:t xml:space="preserve"> </w:t>
        </w:r>
      </w:ins>
      <w:bookmarkStart w:id="35" w:name="_GoBack"/>
      <w:bookmarkEnd w:id="35"/>
      <w:del w:id="36" w:author="YUYixiong" w:date="2021-05-14T14:20:00Z">
        <w:r w:rsidDel="00BA5BA7">
          <w:delText xml:space="preserve">principal </w:delText>
        </w:r>
      </w:del>
      <w:r>
        <w:t>of trust between people, and trust is the most significant thing that a friendship should have.</w:t>
      </w:r>
    </w:p>
    <w:p w14:paraId="658AC185" w14:textId="77777777" w:rsidR="003875EA" w:rsidRDefault="003875EA" w:rsidP="003875EA">
      <w:pPr>
        <w:ind w:firstLine="480"/>
      </w:pPr>
    </w:p>
    <w:p w14:paraId="172EFFC2" w14:textId="2E0A62AC" w:rsidR="003875EA" w:rsidRDefault="003875EA" w:rsidP="003875EA">
      <w:pPr>
        <w:ind w:firstLine="480"/>
      </w:pPr>
      <w:r>
        <w:t xml:space="preserve">However, if someone </w:t>
      </w:r>
      <w:del w:id="37" w:author="Sky123.Org" w:date="2021-05-14T15:24:00Z">
        <w:r w:rsidDel="00572844">
          <w:delText>who don't</w:delText>
        </w:r>
      </w:del>
      <w:ins w:id="38" w:author="Sky123.Org" w:date="2021-05-14T15:24:00Z">
        <w:r w:rsidR="00572844">
          <w:t>doesn’t</w:t>
        </w:r>
      </w:ins>
      <w:r>
        <w:t xml:space="preserve"> tell the truth, several disappointed consequences may occur! First,</w:t>
      </w:r>
      <w:ins w:id="39" w:author="YUYixiong" w:date="2021-05-14T14:21:00Z">
        <w:r w:rsidR="006E662A">
          <w:t xml:space="preserve"> </w:t>
        </w:r>
      </w:ins>
      <w:r>
        <w:t xml:space="preserve">your life will </w:t>
      </w:r>
      <w:del w:id="40" w:author="Sky123.Org" w:date="2021-05-14T15:54:00Z">
        <w:r w:rsidDel="005C42FA">
          <w:delText>get to</w:delText>
        </w:r>
      </w:del>
      <w:ins w:id="41" w:author="Sky123.Org" w:date="2021-05-14T15:54:00Z">
        <w:r w:rsidR="005C42FA">
          <w:rPr>
            <w:rFonts w:hint="eastAsia"/>
          </w:rPr>
          <w:t xml:space="preserve"> enter</w:t>
        </w:r>
      </w:ins>
      <w:ins w:id="42" w:author="YUYixiong" w:date="2021-05-14T14:21:00Z">
        <w:r w:rsidR="00765951">
          <w:t xml:space="preserve"> </w:t>
        </w:r>
      </w:ins>
      <w:r>
        <w:t>a status of "high energy" which means low sta</w:t>
      </w:r>
      <w:del w:id="43" w:author="YUYixiong" w:date="2021-05-14T14:21:00Z">
        <w:r w:rsidDel="00245570">
          <w:delText>t</w:delText>
        </w:r>
      </w:del>
      <w:r>
        <w:t xml:space="preserve">bility, </w:t>
      </w:r>
      <w:del w:id="44" w:author="YUYixiong" w:date="2021-05-14T14:21:00Z">
        <w:r w:rsidDel="007459F6">
          <w:delText>beacause</w:delText>
        </w:r>
      </w:del>
      <w:ins w:id="45" w:author="YUYixiong" w:date="2021-05-14T14:21:00Z">
        <w:r w:rsidR="007459F6">
          <w:t xml:space="preserve">because </w:t>
        </w:r>
      </w:ins>
      <w:r>
        <w:t>even a tiny thing, in your life everywhere, has the competence to</w:t>
      </w:r>
      <w:ins w:id="46" w:author="YUYixiong" w:date="2021-05-14T14:21:00Z">
        <w:r w:rsidR="00FA036A">
          <w:t xml:space="preserve"> </w:t>
        </w:r>
      </w:ins>
      <w:r>
        <w:t xml:space="preserve">discover your </w:t>
      </w:r>
      <w:commentRangeStart w:id="47"/>
      <w:ins w:id="48" w:author="YUYixiong" w:date="2021-05-14T14:29:00Z">
        <w:r w:rsidR="0007176A" w:rsidRPr="0007176A">
          <w:t>fraud</w:t>
        </w:r>
        <w:r w:rsidR="0007176A" w:rsidRPr="0007176A" w:rsidDel="0007176A">
          <w:t xml:space="preserve"> </w:t>
        </w:r>
      </w:ins>
      <w:commentRangeEnd w:id="47"/>
      <w:ins w:id="49" w:author="YUYixiong" w:date="2021-05-14T14:30:00Z">
        <w:r w:rsidR="000278BC">
          <w:rPr>
            <w:rStyle w:val="af5"/>
          </w:rPr>
          <w:commentReference w:id="47"/>
        </w:r>
      </w:ins>
      <w:del w:id="50" w:author="YUYixiong" w:date="2021-05-14T14:29:00Z">
        <w:r w:rsidDel="0007176A">
          <w:delText xml:space="preserve">lying </w:delText>
        </w:r>
      </w:del>
      <w:r>
        <w:t>and makes you very embarrassed. Second,</w:t>
      </w:r>
      <w:ins w:id="51" w:author="YUYixiong" w:date="2021-05-14T14:21:00Z">
        <w:r w:rsidR="00FA036A">
          <w:t xml:space="preserve"> </w:t>
        </w:r>
      </w:ins>
      <w:ins w:id="52" w:author="YUYixiong" w:date="2021-05-14T14:31:00Z">
        <w:r w:rsidR="002F7966">
          <w:rPr>
            <w:rFonts w:hint="eastAsia"/>
          </w:rPr>
          <w:t>this</w:t>
        </w:r>
        <w:r w:rsidR="002F7966">
          <w:t xml:space="preserve"> </w:t>
        </w:r>
      </w:ins>
      <w:del w:id="53" w:author="YUYixiong" w:date="2021-05-14T14:31:00Z">
        <w:r w:rsidDel="002F7966">
          <w:delText xml:space="preserve">there </w:delText>
        </w:r>
      </w:del>
      <w:r>
        <w:t xml:space="preserve">will increase the possibility of </w:t>
      </w:r>
      <w:del w:id="54" w:author="Sky123.Org" w:date="2021-05-14T15:57:00Z">
        <w:r w:rsidDel="005C42FA">
          <w:delText xml:space="preserve">having </w:delText>
        </w:r>
      </w:del>
      <w:r>
        <w:t xml:space="preserve">a trust deficiency between you and your workmates, which </w:t>
      </w:r>
      <w:del w:id="55" w:author="Sky123.Org" w:date="2021-05-14T15:58:00Z">
        <w:r w:rsidDel="005C42FA">
          <w:delText xml:space="preserve">has </w:delText>
        </w:r>
      </w:del>
      <w:ins w:id="56" w:author="Sky123.Org" w:date="2021-05-14T15:58:00Z">
        <w:r w:rsidR="005C42FA">
          <w:rPr>
            <w:rFonts w:hint="eastAsia"/>
          </w:rPr>
          <w:t>leads to</w:t>
        </w:r>
        <w:r w:rsidR="005C42FA">
          <w:t xml:space="preserve"> </w:t>
        </w:r>
      </w:ins>
      <w:r>
        <w:t>a definitive</w:t>
      </w:r>
      <w:ins w:id="57" w:author="Sky123.Org" w:date="2021-05-14T15:58:00Z">
        <w:r w:rsidR="005C42FA">
          <w:rPr>
            <w:rFonts w:hint="eastAsia"/>
          </w:rPr>
          <w:t>ly</w:t>
        </w:r>
      </w:ins>
      <w:r>
        <w:t xml:space="preserve"> </w:t>
      </w:r>
      <w:ins w:id="58" w:author="YUYixiong" w:date="2021-05-14T14:22:00Z">
        <w:r w:rsidR="00FA036A" w:rsidRPr="00FA036A">
          <w:t>negative</w:t>
        </w:r>
        <w:r w:rsidR="00FA036A" w:rsidRPr="00FA036A" w:rsidDel="00FA036A">
          <w:t xml:space="preserve"> </w:t>
        </w:r>
      </w:ins>
      <w:del w:id="59" w:author="YUYixiong" w:date="2021-05-14T14:22:00Z">
        <w:r w:rsidDel="00FA036A">
          <w:delText xml:space="preserve">nagetive </w:delText>
        </w:r>
      </w:del>
      <w:r>
        <w:t xml:space="preserve">influence on working. Last but not least, </w:t>
      </w:r>
      <w:ins w:id="60" w:author="Sky123.Org" w:date="2021-05-14T15:34:00Z">
        <w:r w:rsidR="00B949DB">
          <w:t>if you do not tell the truth</w:t>
        </w:r>
        <w:r w:rsidR="00B949DB">
          <w:rPr>
            <w:rFonts w:hint="eastAsia"/>
          </w:rPr>
          <w:t>,</w:t>
        </w:r>
        <w:r w:rsidR="00B949DB">
          <w:t xml:space="preserve"> </w:t>
        </w:r>
      </w:ins>
      <w:r>
        <w:t xml:space="preserve">a </w:t>
      </w:r>
      <w:ins w:id="61" w:author="YUYixiong" w:date="2021-05-14T14:22:00Z">
        <w:r w:rsidR="00C40F34" w:rsidRPr="00C40F34">
          <w:t>perception</w:t>
        </w:r>
        <w:r w:rsidR="00C40F34" w:rsidRPr="00C40F34" w:rsidDel="00C40F34">
          <w:t xml:space="preserve"> </w:t>
        </w:r>
      </w:ins>
      <w:del w:id="62" w:author="YUYixiong" w:date="2021-05-14T14:22:00Z">
        <w:r w:rsidDel="00C40F34">
          <w:delText xml:space="preserve">preception </w:delText>
        </w:r>
      </w:del>
      <w:r>
        <w:t xml:space="preserve">you may </w:t>
      </w:r>
      <w:ins w:id="63" w:author="YUYixiong" w:date="2021-05-14T14:23:00Z">
        <w:r w:rsidR="00CB338B">
          <w:t xml:space="preserve">have </w:t>
        </w:r>
      </w:ins>
      <w:del w:id="64" w:author="YUYixiong" w:date="2021-05-14T14:23:00Z">
        <w:r w:rsidDel="00CB338B">
          <w:delText xml:space="preserve">has </w:delText>
        </w:r>
      </w:del>
      <w:del w:id="65" w:author="Sky123.Org" w:date="2021-05-14T15:34:00Z">
        <w:r w:rsidDel="00B949DB">
          <w:delText xml:space="preserve">if you do not tell the truth </w:delText>
        </w:r>
      </w:del>
      <w:r>
        <w:t>is "</w:t>
      </w:r>
      <w:commentRangeStart w:id="66"/>
      <w:r>
        <w:t>every</w:t>
      </w:r>
      <w:ins w:id="67" w:author="YUYixiong" w:date="2021-05-14T14:23:00Z">
        <w:r w:rsidR="00BE2DBF">
          <w:t>one</w:t>
        </w:r>
      </w:ins>
      <w:r>
        <w:t xml:space="preserve"> </w:t>
      </w:r>
      <w:commentRangeEnd w:id="66"/>
      <w:r w:rsidR="004E4565">
        <w:rPr>
          <w:rStyle w:val="af5"/>
        </w:rPr>
        <w:commentReference w:id="66"/>
      </w:r>
      <w:r>
        <w:t>lies to me", which can make you very sensitive and even cause disease.</w:t>
      </w:r>
    </w:p>
    <w:p w14:paraId="0116734C" w14:textId="77777777" w:rsidR="003875EA" w:rsidRDefault="003875EA" w:rsidP="003875EA">
      <w:pPr>
        <w:ind w:firstLine="480"/>
      </w:pPr>
    </w:p>
    <w:p w14:paraId="5551D877" w14:textId="5F78372D" w:rsidR="003875EA" w:rsidRDefault="003875EA" w:rsidP="003875EA">
      <w:pPr>
        <w:ind w:firstLine="480"/>
      </w:pPr>
      <w:r>
        <w:t xml:space="preserve">The way of telling the truth is as important as telling itself. To communicate with your friends </w:t>
      </w:r>
      <w:ins w:id="68" w:author="Sky123.Org" w:date="2021-05-14T15:42:00Z">
        <w:r w:rsidR="00B949DB" w:rsidRPr="00B949DB">
          <w:t>effectively</w:t>
        </w:r>
      </w:ins>
      <w:del w:id="69" w:author="Sky123.Org" w:date="2021-05-14T15:42:00Z">
        <w:r w:rsidDel="00B949DB">
          <w:delText xml:space="preserve">with </w:delText>
        </w:r>
        <w:commentRangeStart w:id="70"/>
        <w:r w:rsidDel="00B949DB">
          <w:delText>effects</w:delText>
        </w:r>
        <w:commentRangeEnd w:id="70"/>
        <w:r w:rsidR="008D448D" w:rsidDel="00B949DB">
          <w:rPr>
            <w:rStyle w:val="af5"/>
          </w:rPr>
          <w:commentReference w:id="70"/>
        </w:r>
      </w:del>
      <w:r>
        <w:t xml:space="preserve">, you need to notice your tones of speaking, </w:t>
      </w:r>
      <w:del w:id="71" w:author="Sky123.Org" w:date="2021-05-14T15:48:00Z">
        <w:r w:rsidDel="00E32BEB">
          <w:delText>which should always</w:delText>
        </w:r>
      </w:del>
      <w:ins w:id="72" w:author="Sky123.Org" w:date="2021-05-14T16:00:00Z">
        <w:r w:rsidR="005C42FA">
          <w:rPr>
            <w:rFonts w:hint="eastAsia"/>
          </w:rPr>
          <w:t xml:space="preserve"> </w:t>
        </w:r>
      </w:ins>
      <w:ins w:id="73" w:author="Sky123.Org" w:date="2021-05-14T15:48:00Z">
        <w:r w:rsidR="00E32BEB">
          <w:rPr>
            <w:rFonts w:hint="eastAsia"/>
          </w:rPr>
          <w:t>like</w:t>
        </w:r>
      </w:ins>
      <w:r>
        <w:t xml:space="preserve"> be</w:t>
      </w:r>
      <w:ins w:id="74" w:author="Sky123.Org" w:date="2021-05-14T15:48:00Z">
        <w:r w:rsidR="00E32BEB">
          <w:rPr>
            <w:rFonts w:hint="eastAsia"/>
          </w:rPr>
          <w:t>ing</w:t>
        </w:r>
      </w:ins>
      <w:r>
        <w:t xml:space="preserve"> peaceful and steady. What's more, a</w:t>
      </w:r>
      <w:ins w:id="75" w:author="YUYixiong" w:date="2021-05-14T14:24:00Z">
        <w:r w:rsidR="00B640CD">
          <w:t>n</w:t>
        </w:r>
      </w:ins>
      <w:r>
        <w:t xml:space="preserve"> appropriate circumstance can be helpful</w:t>
      </w:r>
      <w:ins w:id="76" w:author="Sky123.Org" w:date="2021-05-14T15:49:00Z">
        <w:r w:rsidR="00E32BEB">
          <w:rPr>
            <w:rFonts w:hint="eastAsia"/>
          </w:rPr>
          <w:t>,</w:t>
        </w:r>
      </w:ins>
      <w:r>
        <w:t xml:space="preserve"> esp</w:t>
      </w:r>
      <w:ins w:id="77" w:author="YUYixiong" w:date="2021-05-14T14:24:00Z">
        <w:r w:rsidR="001645DB">
          <w:t>e</w:t>
        </w:r>
      </w:ins>
      <w:r>
        <w:t>cially when you are going to tell your friends a tragedy or your own mistake.</w:t>
      </w:r>
    </w:p>
    <w:p w14:paraId="3FEA2D5D" w14:textId="77777777" w:rsidR="003875EA" w:rsidRPr="00CC1DB0" w:rsidRDefault="003875EA" w:rsidP="003875EA">
      <w:pPr>
        <w:ind w:firstLine="480"/>
      </w:pPr>
    </w:p>
    <w:p w14:paraId="15DB2FD1" w14:textId="5520F458" w:rsidR="008A752D" w:rsidRPr="003875EA" w:rsidRDefault="003875EA" w:rsidP="003875EA">
      <w:pPr>
        <w:ind w:firstLine="480"/>
      </w:pPr>
      <w:r>
        <w:t xml:space="preserve">As a proverb says, "millionaire </w:t>
      </w:r>
      <w:del w:id="78" w:author="Sky123.Org" w:date="2021-05-14T15:50:00Z">
        <w:r w:rsidDel="00E32BEB">
          <w:delText>can not</w:delText>
        </w:r>
      </w:del>
      <w:ins w:id="79" w:author="Sky123.Org" w:date="2021-05-14T15:50:00Z">
        <w:r w:rsidR="00E32BEB">
          <w:t>cannot</w:t>
        </w:r>
      </w:ins>
      <w:r>
        <w:t xml:space="preserve"> buy the inte</w:t>
      </w:r>
      <w:del w:id="80" w:author="YUYixiong" w:date="2021-05-14T14:24:00Z">
        <w:r w:rsidDel="00CC1DB0">
          <w:delText>r</w:delText>
        </w:r>
      </w:del>
      <w:r>
        <w:t>grity</w:t>
      </w:r>
      <w:del w:id="81" w:author="Sky123.Org" w:date="2021-05-14T16:01:00Z">
        <w:r w:rsidDel="005C42FA">
          <w:delText xml:space="preserve">", </w:delText>
        </w:r>
      </w:del>
      <w:ins w:id="82" w:author="Sky123.Org" w:date="2021-05-14T16:01:00Z">
        <w:r w:rsidR="005C42FA">
          <w:t>"</w:t>
        </w:r>
        <w:r w:rsidR="005C42FA">
          <w:rPr>
            <w:rFonts w:hint="eastAsia"/>
          </w:rPr>
          <w:t>.</w:t>
        </w:r>
        <w:r w:rsidR="005C42FA">
          <w:t xml:space="preserve"> </w:t>
        </w:r>
      </w:ins>
      <w:del w:id="83" w:author="Sky123.Org" w:date="2021-05-14T16:01:00Z">
        <w:r w:rsidDel="005C42FA">
          <w:delText xml:space="preserve">telling </w:delText>
        </w:r>
      </w:del>
      <w:ins w:id="84" w:author="Sky123.Org" w:date="2021-05-14T16:01:00Z">
        <w:r w:rsidR="005C42FA">
          <w:rPr>
            <w:rFonts w:hint="eastAsia"/>
          </w:rPr>
          <w:t>T</w:t>
        </w:r>
        <w:r w:rsidR="005C42FA">
          <w:t xml:space="preserve">elling </w:t>
        </w:r>
      </w:ins>
      <w:r>
        <w:t>the truth is the most important thing</w:t>
      </w:r>
      <w:del w:id="85" w:author="Sky123.Org" w:date="2021-05-14T16:01:00Z">
        <w:r w:rsidDel="005C42FA">
          <w:delText>s</w:delText>
        </w:r>
      </w:del>
      <w:r>
        <w:t xml:space="preserve"> in any relationship. One should keep this opinion in heart and do it using </w:t>
      </w:r>
      <w:ins w:id="86" w:author="Sky123.Org" w:date="2021-05-14T15:52:00Z">
        <w:r w:rsidR="00E32BEB">
          <w:rPr>
            <w:rFonts w:hint="eastAsia"/>
          </w:rPr>
          <w:lastRenderedPageBreak/>
          <w:t xml:space="preserve">a </w:t>
        </w:r>
      </w:ins>
      <w:r>
        <w:t>correct method.</w:t>
      </w:r>
    </w:p>
    <w:sectPr w:rsidR="008A752D" w:rsidRPr="003875EA" w:rsidSect="0035442E">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 w:author="YUYixiong" w:date="2021-05-14T14:30:00Z" w:initials="Y">
    <w:p w14:paraId="04670C94" w14:textId="77777777" w:rsidR="000278BC" w:rsidRDefault="000278BC">
      <w:pPr>
        <w:pStyle w:val="af6"/>
        <w:ind w:firstLine="420"/>
      </w:pPr>
      <w:r>
        <w:rPr>
          <w:rStyle w:val="af5"/>
        </w:rPr>
        <w:annotationRef/>
      </w:r>
      <w:r w:rsidRPr="000278BC">
        <w:t>Fraud</w:t>
      </w:r>
      <w:r>
        <w:t xml:space="preserve">, cheat, </w:t>
      </w:r>
      <w:r w:rsidRPr="000278BC">
        <w:t>trick</w:t>
      </w:r>
      <w:r w:rsidR="003E7A60">
        <w:t xml:space="preserve"> </w:t>
      </w:r>
    </w:p>
    <w:p w14:paraId="171034F2" w14:textId="77777777" w:rsidR="003E7A60" w:rsidRDefault="003E7A60">
      <w:pPr>
        <w:pStyle w:val="af6"/>
        <w:ind w:firstLine="480"/>
      </w:pPr>
      <w:r>
        <w:t xml:space="preserve">Lying </w:t>
      </w:r>
      <w:r w:rsidRPr="003E7A60">
        <w:rPr>
          <w:rFonts w:hint="eastAsia"/>
        </w:rPr>
        <w:t xml:space="preserve">n. </w:t>
      </w:r>
      <w:r w:rsidRPr="003E7A60">
        <w:rPr>
          <w:rFonts w:hint="eastAsia"/>
        </w:rPr>
        <w:t>说谎</w:t>
      </w:r>
      <w:r w:rsidRPr="003E7A60">
        <w:rPr>
          <w:rFonts w:hint="eastAsia"/>
        </w:rPr>
        <w:t xml:space="preserve">v. </w:t>
      </w:r>
      <w:r w:rsidRPr="003E7A60">
        <w:rPr>
          <w:rFonts w:hint="eastAsia"/>
        </w:rPr>
        <w:t>说谎；平躺（</w:t>
      </w:r>
      <w:r w:rsidRPr="003E7A60">
        <w:rPr>
          <w:rFonts w:hint="eastAsia"/>
        </w:rPr>
        <w:t xml:space="preserve">lie </w:t>
      </w:r>
      <w:r w:rsidRPr="003E7A60">
        <w:rPr>
          <w:rFonts w:hint="eastAsia"/>
        </w:rPr>
        <w:t>的现在分词）</w:t>
      </w:r>
    </w:p>
    <w:p w14:paraId="1AE9C855" w14:textId="2E715E8E" w:rsidR="0096074C" w:rsidRDefault="0096074C">
      <w:pPr>
        <w:pStyle w:val="af6"/>
        <w:ind w:firstLine="480"/>
      </w:pPr>
      <w:r>
        <w:t xml:space="preserve">Lie </w:t>
      </w:r>
      <w:r>
        <w:rPr>
          <w:rFonts w:hint="eastAsia"/>
        </w:rPr>
        <w:t>本身就可以作为“谎言”的意思</w:t>
      </w:r>
    </w:p>
  </w:comment>
  <w:comment w:id="66" w:author="YUYixiong" w:date="2021-05-14T14:32:00Z" w:initials="Y">
    <w:p w14:paraId="7D43E713" w14:textId="74BBA78E" w:rsidR="004E4565" w:rsidRDefault="004E4565">
      <w:pPr>
        <w:pStyle w:val="af6"/>
        <w:ind w:firstLine="420"/>
      </w:pPr>
      <w:r>
        <w:rPr>
          <w:rStyle w:val="af5"/>
        </w:rPr>
        <w:annotationRef/>
      </w:r>
      <w:r w:rsidRPr="004E4565">
        <w:t>Someone</w:t>
      </w:r>
    </w:p>
  </w:comment>
  <w:comment w:id="70" w:author="YUYixiong" w:date="2021-05-14T14:23:00Z" w:initials="Y">
    <w:p w14:paraId="0F01CEBA" w14:textId="77777777" w:rsidR="008D448D" w:rsidRDefault="008D448D">
      <w:pPr>
        <w:pStyle w:val="af6"/>
        <w:ind w:firstLine="420"/>
      </w:pPr>
      <w:r>
        <w:rPr>
          <w:rStyle w:val="af5"/>
        </w:rPr>
        <w:annotationRef/>
      </w:r>
      <w:r w:rsidRPr="008D448D">
        <w:t>efficient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E9C855" w15:done="0"/>
  <w15:commentEx w15:paraId="7D43E713" w15:done="0"/>
  <w15:commentEx w15:paraId="0F01CE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E9C855" w16cid:durableId="244907ED"/>
  <w16cid:commentId w16cid:paraId="7D43E713" w16cid:durableId="24490872"/>
  <w16cid:commentId w16cid:paraId="0F01CEBA" w16cid:durableId="244906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8BF93" w14:textId="77777777" w:rsidR="00642B7E" w:rsidRDefault="00642B7E" w:rsidP="003C0E31">
      <w:pPr>
        <w:spacing w:line="240" w:lineRule="auto"/>
        <w:ind w:firstLine="480"/>
      </w:pPr>
      <w:r>
        <w:separator/>
      </w:r>
    </w:p>
  </w:endnote>
  <w:endnote w:type="continuationSeparator" w:id="0">
    <w:p w14:paraId="755386AE" w14:textId="77777777" w:rsidR="00642B7E" w:rsidRDefault="00642B7E"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09B97" w14:textId="77777777"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14:paraId="1FD0527C" w14:textId="77777777" w:rsidR="00AE3112" w:rsidRDefault="00AE3112">
        <w:pPr>
          <w:pStyle w:val="ae"/>
          <w:ind w:firstLine="360"/>
          <w:jc w:val="center"/>
        </w:pPr>
        <w:r>
          <w:fldChar w:fldCharType="begin"/>
        </w:r>
        <w:r>
          <w:instrText>PAGE   \* MERGEFORMAT</w:instrText>
        </w:r>
        <w:r>
          <w:fldChar w:fldCharType="separate"/>
        </w:r>
        <w:r w:rsidR="005C42FA" w:rsidRPr="005C42FA">
          <w:rPr>
            <w:noProof/>
            <w:lang w:val="zh-CN"/>
          </w:rPr>
          <w:t>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2740E" w14:textId="77777777"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0C21D" w14:textId="77777777" w:rsidR="00642B7E" w:rsidRDefault="00642B7E" w:rsidP="003C0E31">
      <w:pPr>
        <w:spacing w:line="240" w:lineRule="auto"/>
        <w:ind w:firstLine="480"/>
      </w:pPr>
      <w:r>
        <w:separator/>
      </w:r>
    </w:p>
  </w:footnote>
  <w:footnote w:type="continuationSeparator" w:id="0">
    <w:p w14:paraId="57620273" w14:textId="77777777" w:rsidR="00642B7E" w:rsidRDefault="00642B7E"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2976E" w14:textId="77777777"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2206C" w14:textId="77777777"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B7FFD" w14:textId="77777777"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Yixiong">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4FE5"/>
    <w:rsid w:val="00002356"/>
    <w:rsid w:val="000023DD"/>
    <w:rsid w:val="00002F1C"/>
    <w:rsid w:val="000259DE"/>
    <w:rsid w:val="000278BC"/>
    <w:rsid w:val="000327B3"/>
    <w:rsid w:val="00041493"/>
    <w:rsid w:val="00041A80"/>
    <w:rsid w:val="00043B18"/>
    <w:rsid w:val="00053208"/>
    <w:rsid w:val="0006134D"/>
    <w:rsid w:val="00061BD8"/>
    <w:rsid w:val="0007176A"/>
    <w:rsid w:val="00086CFB"/>
    <w:rsid w:val="0009540B"/>
    <w:rsid w:val="000A166E"/>
    <w:rsid w:val="000A4555"/>
    <w:rsid w:val="000B1F3E"/>
    <w:rsid w:val="000B46FD"/>
    <w:rsid w:val="000C5387"/>
    <w:rsid w:val="000C67B5"/>
    <w:rsid w:val="000D5F8A"/>
    <w:rsid w:val="000E6CA8"/>
    <w:rsid w:val="000E739D"/>
    <w:rsid w:val="000F0F09"/>
    <w:rsid w:val="000F1D81"/>
    <w:rsid w:val="00100970"/>
    <w:rsid w:val="00105CB6"/>
    <w:rsid w:val="001145FD"/>
    <w:rsid w:val="001150E5"/>
    <w:rsid w:val="0011632D"/>
    <w:rsid w:val="00120DB5"/>
    <w:rsid w:val="00121BEB"/>
    <w:rsid w:val="0012397E"/>
    <w:rsid w:val="00132618"/>
    <w:rsid w:val="00135E1E"/>
    <w:rsid w:val="00144CB4"/>
    <w:rsid w:val="00145B83"/>
    <w:rsid w:val="0015142B"/>
    <w:rsid w:val="00161090"/>
    <w:rsid w:val="001645DB"/>
    <w:rsid w:val="001733DA"/>
    <w:rsid w:val="00174F33"/>
    <w:rsid w:val="00175CFD"/>
    <w:rsid w:val="001820C5"/>
    <w:rsid w:val="00192ACE"/>
    <w:rsid w:val="001A2A5B"/>
    <w:rsid w:val="001A5AFB"/>
    <w:rsid w:val="001B1142"/>
    <w:rsid w:val="001B3C3D"/>
    <w:rsid w:val="001C2976"/>
    <w:rsid w:val="001C402D"/>
    <w:rsid w:val="001C54A0"/>
    <w:rsid w:val="001D0F48"/>
    <w:rsid w:val="001D14A6"/>
    <w:rsid w:val="001D2A0C"/>
    <w:rsid w:val="001E200B"/>
    <w:rsid w:val="001E5F27"/>
    <w:rsid w:val="001E67C9"/>
    <w:rsid w:val="001F47B5"/>
    <w:rsid w:val="00222826"/>
    <w:rsid w:val="00231A4A"/>
    <w:rsid w:val="00232007"/>
    <w:rsid w:val="00232B1F"/>
    <w:rsid w:val="00232DEE"/>
    <w:rsid w:val="0024381A"/>
    <w:rsid w:val="00245570"/>
    <w:rsid w:val="00246A83"/>
    <w:rsid w:val="00267DEC"/>
    <w:rsid w:val="002738F9"/>
    <w:rsid w:val="0028719A"/>
    <w:rsid w:val="00294EDA"/>
    <w:rsid w:val="002B1ACA"/>
    <w:rsid w:val="002B2E12"/>
    <w:rsid w:val="002D0C83"/>
    <w:rsid w:val="002E0838"/>
    <w:rsid w:val="002E3953"/>
    <w:rsid w:val="002E5461"/>
    <w:rsid w:val="002F01DE"/>
    <w:rsid w:val="002F08F4"/>
    <w:rsid w:val="002F636D"/>
    <w:rsid w:val="002F7966"/>
    <w:rsid w:val="003049C1"/>
    <w:rsid w:val="00315487"/>
    <w:rsid w:val="00333729"/>
    <w:rsid w:val="00350507"/>
    <w:rsid w:val="00351801"/>
    <w:rsid w:val="003539A6"/>
    <w:rsid w:val="0035442E"/>
    <w:rsid w:val="0035484E"/>
    <w:rsid w:val="0035604F"/>
    <w:rsid w:val="00366A1E"/>
    <w:rsid w:val="003732C4"/>
    <w:rsid w:val="003875EA"/>
    <w:rsid w:val="0038798C"/>
    <w:rsid w:val="003933FC"/>
    <w:rsid w:val="00393CCA"/>
    <w:rsid w:val="00394C90"/>
    <w:rsid w:val="00396EE1"/>
    <w:rsid w:val="00397B48"/>
    <w:rsid w:val="003A3540"/>
    <w:rsid w:val="003A4DC2"/>
    <w:rsid w:val="003C0E31"/>
    <w:rsid w:val="003D3145"/>
    <w:rsid w:val="003D7007"/>
    <w:rsid w:val="003E7A60"/>
    <w:rsid w:val="003F00DF"/>
    <w:rsid w:val="004012DF"/>
    <w:rsid w:val="0040197A"/>
    <w:rsid w:val="004078E5"/>
    <w:rsid w:val="00411E21"/>
    <w:rsid w:val="00412B04"/>
    <w:rsid w:val="004156AD"/>
    <w:rsid w:val="00415BC4"/>
    <w:rsid w:val="004161B7"/>
    <w:rsid w:val="00416C6F"/>
    <w:rsid w:val="00420048"/>
    <w:rsid w:val="00421DE2"/>
    <w:rsid w:val="004278C6"/>
    <w:rsid w:val="0043078B"/>
    <w:rsid w:val="004371B0"/>
    <w:rsid w:val="00443DA8"/>
    <w:rsid w:val="004655F1"/>
    <w:rsid w:val="00467BE8"/>
    <w:rsid w:val="00480C98"/>
    <w:rsid w:val="00483885"/>
    <w:rsid w:val="004842B5"/>
    <w:rsid w:val="004947A8"/>
    <w:rsid w:val="004A0D88"/>
    <w:rsid w:val="004B55B7"/>
    <w:rsid w:val="004B6D89"/>
    <w:rsid w:val="004D3EDF"/>
    <w:rsid w:val="004E11AA"/>
    <w:rsid w:val="004E4565"/>
    <w:rsid w:val="004E60BB"/>
    <w:rsid w:val="00507CA0"/>
    <w:rsid w:val="00511F7D"/>
    <w:rsid w:val="00522E8A"/>
    <w:rsid w:val="00530D15"/>
    <w:rsid w:val="00544BC8"/>
    <w:rsid w:val="00545E6F"/>
    <w:rsid w:val="00556F5C"/>
    <w:rsid w:val="005571A9"/>
    <w:rsid w:val="0056360E"/>
    <w:rsid w:val="00572844"/>
    <w:rsid w:val="0057577B"/>
    <w:rsid w:val="00576DC2"/>
    <w:rsid w:val="00584FE5"/>
    <w:rsid w:val="00587E25"/>
    <w:rsid w:val="00592787"/>
    <w:rsid w:val="005C42FA"/>
    <w:rsid w:val="005D2BE3"/>
    <w:rsid w:val="005E5CD2"/>
    <w:rsid w:val="005F16C3"/>
    <w:rsid w:val="005F27EF"/>
    <w:rsid w:val="00604A69"/>
    <w:rsid w:val="006057A8"/>
    <w:rsid w:val="00616EB6"/>
    <w:rsid w:val="0062136B"/>
    <w:rsid w:val="00626CE2"/>
    <w:rsid w:val="006352AA"/>
    <w:rsid w:val="00642B7E"/>
    <w:rsid w:val="00643739"/>
    <w:rsid w:val="00647FB3"/>
    <w:rsid w:val="0065022B"/>
    <w:rsid w:val="006649B2"/>
    <w:rsid w:val="00682023"/>
    <w:rsid w:val="00685955"/>
    <w:rsid w:val="00690E3B"/>
    <w:rsid w:val="00691B50"/>
    <w:rsid w:val="00695614"/>
    <w:rsid w:val="00695FFD"/>
    <w:rsid w:val="006A4CD7"/>
    <w:rsid w:val="006A7BAD"/>
    <w:rsid w:val="006B1169"/>
    <w:rsid w:val="006B15A4"/>
    <w:rsid w:val="006B18C7"/>
    <w:rsid w:val="006C3D4F"/>
    <w:rsid w:val="006C7822"/>
    <w:rsid w:val="006D2840"/>
    <w:rsid w:val="006E3254"/>
    <w:rsid w:val="006E4309"/>
    <w:rsid w:val="006E52D1"/>
    <w:rsid w:val="006E662A"/>
    <w:rsid w:val="006E7457"/>
    <w:rsid w:val="006F4333"/>
    <w:rsid w:val="006F5423"/>
    <w:rsid w:val="00707761"/>
    <w:rsid w:val="007142B5"/>
    <w:rsid w:val="00724E5C"/>
    <w:rsid w:val="00726E21"/>
    <w:rsid w:val="00737DBF"/>
    <w:rsid w:val="007459F6"/>
    <w:rsid w:val="00745F95"/>
    <w:rsid w:val="0075026D"/>
    <w:rsid w:val="0075308D"/>
    <w:rsid w:val="00756F05"/>
    <w:rsid w:val="0076505C"/>
    <w:rsid w:val="00765951"/>
    <w:rsid w:val="00775C8C"/>
    <w:rsid w:val="007766B1"/>
    <w:rsid w:val="00782275"/>
    <w:rsid w:val="00786360"/>
    <w:rsid w:val="00787554"/>
    <w:rsid w:val="0079150E"/>
    <w:rsid w:val="007B069C"/>
    <w:rsid w:val="007C4EC1"/>
    <w:rsid w:val="007C713C"/>
    <w:rsid w:val="007D51EA"/>
    <w:rsid w:val="007D7B7B"/>
    <w:rsid w:val="007E591E"/>
    <w:rsid w:val="007E752F"/>
    <w:rsid w:val="007F0592"/>
    <w:rsid w:val="007F2B61"/>
    <w:rsid w:val="007F4872"/>
    <w:rsid w:val="00801CDC"/>
    <w:rsid w:val="0080381C"/>
    <w:rsid w:val="008049B2"/>
    <w:rsid w:val="00807850"/>
    <w:rsid w:val="00810417"/>
    <w:rsid w:val="0081136A"/>
    <w:rsid w:val="0083257F"/>
    <w:rsid w:val="008455B7"/>
    <w:rsid w:val="00845BD9"/>
    <w:rsid w:val="00851FDD"/>
    <w:rsid w:val="00863716"/>
    <w:rsid w:val="00872C89"/>
    <w:rsid w:val="008751F1"/>
    <w:rsid w:val="0087705A"/>
    <w:rsid w:val="00883EE1"/>
    <w:rsid w:val="008909EE"/>
    <w:rsid w:val="00897BF7"/>
    <w:rsid w:val="008A3A48"/>
    <w:rsid w:val="008A4A39"/>
    <w:rsid w:val="008A6C6C"/>
    <w:rsid w:val="008A752D"/>
    <w:rsid w:val="008A75D3"/>
    <w:rsid w:val="008B492E"/>
    <w:rsid w:val="008B6FBF"/>
    <w:rsid w:val="008B732A"/>
    <w:rsid w:val="008C1AF8"/>
    <w:rsid w:val="008C2F6E"/>
    <w:rsid w:val="008C4A6E"/>
    <w:rsid w:val="008D0F34"/>
    <w:rsid w:val="008D448D"/>
    <w:rsid w:val="008E2C48"/>
    <w:rsid w:val="008E6465"/>
    <w:rsid w:val="008F4232"/>
    <w:rsid w:val="0091134F"/>
    <w:rsid w:val="009129BD"/>
    <w:rsid w:val="0092054A"/>
    <w:rsid w:val="00932269"/>
    <w:rsid w:val="0093272C"/>
    <w:rsid w:val="009509D9"/>
    <w:rsid w:val="009559B7"/>
    <w:rsid w:val="00955F88"/>
    <w:rsid w:val="00957F4A"/>
    <w:rsid w:val="0096074C"/>
    <w:rsid w:val="00966E4D"/>
    <w:rsid w:val="00991E20"/>
    <w:rsid w:val="00994297"/>
    <w:rsid w:val="00997289"/>
    <w:rsid w:val="009A1F54"/>
    <w:rsid w:val="009A64FA"/>
    <w:rsid w:val="009B24AF"/>
    <w:rsid w:val="009B753C"/>
    <w:rsid w:val="009C0F96"/>
    <w:rsid w:val="009C3856"/>
    <w:rsid w:val="009C6C43"/>
    <w:rsid w:val="009C7660"/>
    <w:rsid w:val="009E15C7"/>
    <w:rsid w:val="009E7176"/>
    <w:rsid w:val="009F05E1"/>
    <w:rsid w:val="00A12D58"/>
    <w:rsid w:val="00A20985"/>
    <w:rsid w:val="00A334B4"/>
    <w:rsid w:val="00A354F9"/>
    <w:rsid w:val="00A36213"/>
    <w:rsid w:val="00A54B51"/>
    <w:rsid w:val="00A56A0E"/>
    <w:rsid w:val="00A57E45"/>
    <w:rsid w:val="00A6127A"/>
    <w:rsid w:val="00A63F1F"/>
    <w:rsid w:val="00A668F1"/>
    <w:rsid w:val="00A669A8"/>
    <w:rsid w:val="00A6790E"/>
    <w:rsid w:val="00A7462D"/>
    <w:rsid w:val="00A748A2"/>
    <w:rsid w:val="00A75C6F"/>
    <w:rsid w:val="00A82926"/>
    <w:rsid w:val="00A915A4"/>
    <w:rsid w:val="00AA4D70"/>
    <w:rsid w:val="00AB660F"/>
    <w:rsid w:val="00AC5522"/>
    <w:rsid w:val="00AD63F7"/>
    <w:rsid w:val="00AD775B"/>
    <w:rsid w:val="00AE082D"/>
    <w:rsid w:val="00AE21EE"/>
    <w:rsid w:val="00AE3112"/>
    <w:rsid w:val="00AE7257"/>
    <w:rsid w:val="00AF1E95"/>
    <w:rsid w:val="00AF25B6"/>
    <w:rsid w:val="00B04EE3"/>
    <w:rsid w:val="00B05AC4"/>
    <w:rsid w:val="00B12262"/>
    <w:rsid w:val="00B1412C"/>
    <w:rsid w:val="00B262E2"/>
    <w:rsid w:val="00B33CB0"/>
    <w:rsid w:val="00B41F4F"/>
    <w:rsid w:val="00B45189"/>
    <w:rsid w:val="00B45628"/>
    <w:rsid w:val="00B501DB"/>
    <w:rsid w:val="00B545B3"/>
    <w:rsid w:val="00B55080"/>
    <w:rsid w:val="00B640CD"/>
    <w:rsid w:val="00B701A3"/>
    <w:rsid w:val="00B71E5D"/>
    <w:rsid w:val="00B82884"/>
    <w:rsid w:val="00B83511"/>
    <w:rsid w:val="00B85E9D"/>
    <w:rsid w:val="00B949DB"/>
    <w:rsid w:val="00BA5BA7"/>
    <w:rsid w:val="00BA79D8"/>
    <w:rsid w:val="00BB6774"/>
    <w:rsid w:val="00BC35E4"/>
    <w:rsid w:val="00BD61BD"/>
    <w:rsid w:val="00BD6ABF"/>
    <w:rsid w:val="00BD76CA"/>
    <w:rsid w:val="00BE1F20"/>
    <w:rsid w:val="00BE2DBF"/>
    <w:rsid w:val="00BE57C7"/>
    <w:rsid w:val="00BF4A44"/>
    <w:rsid w:val="00BF67D5"/>
    <w:rsid w:val="00C02F38"/>
    <w:rsid w:val="00C0370C"/>
    <w:rsid w:val="00C17DD6"/>
    <w:rsid w:val="00C26B61"/>
    <w:rsid w:val="00C40F34"/>
    <w:rsid w:val="00C40F8A"/>
    <w:rsid w:val="00C42558"/>
    <w:rsid w:val="00C53082"/>
    <w:rsid w:val="00C54872"/>
    <w:rsid w:val="00C559ED"/>
    <w:rsid w:val="00C63EAD"/>
    <w:rsid w:val="00C66FE9"/>
    <w:rsid w:val="00C74F44"/>
    <w:rsid w:val="00C8245E"/>
    <w:rsid w:val="00C956F5"/>
    <w:rsid w:val="00C96514"/>
    <w:rsid w:val="00CA3061"/>
    <w:rsid w:val="00CB338B"/>
    <w:rsid w:val="00CC1DB0"/>
    <w:rsid w:val="00CC433B"/>
    <w:rsid w:val="00CD32DD"/>
    <w:rsid w:val="00CD4DAC"/>
    <w:rsid w:val="00CD5AF1"/>
    <w:rsid w:val="00CD6D97"/>
    <w:rsid w:val="00CE58CB"/>
    <w:rsid w:val="00CF36E9"/>
    <w:rsid w:val="00CF4E18"/>
    <w:rsid w:val="00CF60F8"/>
    <w:rsid w:val="00D11311"/>
    <w:rsid w:val="00D172D8"/>
    <w:rsid w:val="00D2332A"/>
    <w:rsid w:val="00D241CB"/>
    <w:rsid w:val="00D27664"/>
    <w:rsid w:val="00D27D0A"/>
    <w:rsid w:val="00D435FA"/>
    <w:rsid w:val="00D45145"/>
    <w:rsid w:val="00D46500"/>
    <w:rsid w:val="00D50AFF"/>
    <w:rsid w:val="00D571B3"/>
    <w:rsid w:val="00D630E5"/>
    <w:rsid w:val="00D6793F"/>
    <w:rsid w:val="00D74907"/>
    <w:rsid w:val="00DA5740"/>
    <w:rsid w:val="00DA5FC3"/>
    <w:rsid w:val="00DB2492"/>
    <w:rsid w:val="00DB2535"/>
    <w:rsid w:val="00DC4B77"/>
    <w:rsid w:val="00DC7972"/>
    <w:rsid w:val="00DC7FA8"/>
    <w:rsid w:val="00DD3214"/>
    <w:rsid w:val="00DE3224"/>
    <w:rsid w:val="00DF5488"/>
    <w:rsid w:val="00DF69F7"/>
    <w:rsid w:val="00E00385"/>
    <w:rsid w:val="00E11EA8"/>
    <w:rsid w:val="00E210FE"/>
    <w:rsid w:val="00E21938"/>
    <w:rsid w:val="00E32BEB"/>
    <w:rsid w:val="00E35FB0"/>
    <w:rsid w:val="00E531B1"/>
    <w:rsid w:val="00E55856"/>
    <w:rsid w:val="00E561C8"/>
    <w:rsid w:val="00E70DD4"/>
    <w:rsid w:val="00E72774"/>
    <w:rsid w:val="00E7741E"/>
    <w:rsid w:val="00E777CD"/>
    <w:rsid w:val="00E81469"/>
    <w:rsid w:val="00EA0ED1"/>
    <w:rsid w:val="00EA25B1"/>
    <w:rsid w:val="00EA66A5"/>
    <w:rsid w:val="00EB0F3A"/>
    <w:rsid w:val="00EB2B44"/>
    <w:rsid w:val="00EB2B4D"/>
    <w:rsid w:val="00EC200F"/>
    <w:rsid w:val="00EF0D28"/>
    <w:rsid w:val="00F077E6"/>
    <w:rsid w:val="00F169A7"/>
    <w:rsid w:val="00F2513B"/>
    <w:rsid w:val="00F34949"/>
    <w:rsid w:val="00F44478"/>
    <w:rsid w:val="00F44E6F"/>
    <w:rsid w:val="00F5339B"/>
    <w:rsid w:val="00F66DC6"/>
    <w:rsid w:val="00F73000"/>
    <w:rsid w:val="00F773C9"/>
    <w:rsid w:val="00F80344"/>
    <w:rsid w:val="00F8278D"/>
    <w:rsid w:val="00F86D9D"/>
    <w:rsid w:val="00FA036A"/>
    <w:rsid w:val="00FA21A2"/>
    <w:rsid w:val="00FA2E38"/>
    <w:rsid w:val="00FA6F16"/>
    <w:rsid w:val="00FB2D90"/>
    <w:rsid w:val="00FB54B6"/>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CADA3"/>
  <w15:docId w15:val="{26748D01-26E1-4537-8899-9A4F9C5B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customStyle="1" w:styleId="11">
    <w:name w:val="未处理的提及1"/>
    <w:basedOn w:val="a0"/>
    <w:uiPriority w:val="99"/>
    <w:semiHidden/>
    <w:unhideWhenUsed/>
    <w:rsid w:val="00C8245E"/>
    <w:rPr>
      <w:color w:val="605E5C"/>
      <w:shd w:val="clear" w:color="auto" w:fill="E1DFDD"/>
    </w:rPr>
  </w:style>
  <w:style w:type="paragraph" w:styleId="af3">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 w:type="paragraph" w:styleId="af4">
    <w:name w:val="Revision"/>
    <w:hidden/>
    <w:uiPriority w:val="99"/>
    <w:semiHidden/>
    <w:rsid w:val="00BA5BA7"/>
    <w:rPr>
      <w:rFonts w:ascii="Times New Roman" w:eastAsia="仿宋_GB2312" w:hAnsi="Times New Roman"/>
      <w:sz w:val="24"/>
    </w:rPr>
  </w:style>
  <w:style w:type="character" w:styleId="af5">
    <w:name w:val="annotation reference"/>
    <w:basedOn w:val="a0"/>
    <w:uiPriority w:val="99"/>
    <w:semiHidden/>
    <w:unhideWhenUsed/>
    <w:rsid w:val="008D448D"/>
    <w:rPr>
      <w:sz w:val="21"/>
      <w:szCs w:val="21"/>
    </w:rPr>
  </w:style>
  <w:style w:type="paragraph" w:styleId="af6">
    <w:name w:val="annotation text"/>
    <w:basedOn w:val="a"/>
    <w:link w:val="af7"/>
    <w:uiPriority w:val="99"/>
    <w:semiHidden/>
    <w:unhideWhenUsed/>
    <w:rsid w:val="008D448D"/>
    <w:pPr>
      <w:jc w:val="left"/>
    </w:pPr>
  </w:style>
  <w:style w:type="character" w:customStyle="1" w:styleId="af7">
    <w:name w:val="批注文字 字符"/>
    <w:basedOn w:val="a0"/>
    <w:link w:val="af6"/>
    <w:uiPriority w:val="99"/>
    <w:semiHidden/>
    <w:rsid w:val="008D448D"/>
    <w:rPr>
      <w:rFonts w:ascii="Times New Roman" w:eastAsia="仿宋_GB2312" w:hAnsi="Times New Roman"/>
      <w:sz w:val="24"/>
    </w:rPr>
  </w:style>
  <w:style w:type="paragraph" w:styleId="af8">
    <w:name w:val="annotation subject"/>
    <w:basedOn w:val="af6"/>
    <w:next w:val="af6"/>
    <w:link w:val="af9"/>
    <w:uiPriority w:val="99"/>
    <w:semiHidden/>
    <w:unhideWhenUsed/>
    <w:rsid w:val="008D448D"/>
    <w:rPr>
      <w:b/>
      <w:bCs/>
    </w:rPr>
  </w:style>
  <w:style w:type="character" w:customStyle="1" w:styleId="af9">
    <w:name w:val="批注主题 字符"/>
    <w:basedOn w:val="af7"/>
    <w:link w:val="af8"/>
    <w:uiPriority w:val="99"/>
    <w:semiHidden/>
    <w:rsid w:val="008D448D"/>
    <w:rPr>
      <w:rFonts w:ascii="Times New Roman" w:eastAsia="仿宋_GB2312"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22901438">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02742984">
      <w:bodyDiv w:val="1"/>
      <w:marLeft w:val="0"/>
      <w:marRight w:val="0"/>
      <w:marTop w:val="0"/>
      <w:marBottom w:val="0"/>
      <w:divBdr>
        <w:top w:val="none" w:sz="0" w:space="0" w:color="auto"/>
        <w:left w:val="none" w:sz="0" w:space="0" w:color="auto"/>
        <w:bottom w:val="none" w:sz="0" w:space="0" w:color="auto"/>
        <w:right w:val="none" w:sz="0" w:space="0" w:color="auto"/>
      </w:divBdr>
    </w:div>
    <w:div w:id="608702175">
      <w:bodyDiv w:val="1"/>
      <w:marLeft w:val="0"/>
      <w:marRight w:val="0"/>
      <w:marTop w:val="0"/>
      <w:marBottom w:val="0"/>
      <w:divBdr>
        <w:top w:val="none" w:sz="0" w:space="0" w:color="auto"/>
        <w:left w:val="none" w:sz="0" w:space="0" w:color="auto"/>
        <w:bottom w:val="none" w:sz="0" w:space="0" w:color="auto"/>
        <w:right w:val="none" w:sz="0" w:space="0" w:color="auto"/>
      </w:divBdr>
    </w:div>
    <w:div w:id="621572565">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998852425">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179268605">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61376893">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1942761737">
      <w:bodyDiv w:val="1"/>
      <w:marLeft w:val="0"/>
      <w:marRight w:val="0"/>
      <w:marTop w:val="0"/>
      <w:marBottom w:val="0"/>
      <w:divBdr>
        <w:top w:val="none" w:sz="0" w:space="0" w:color="auto"/>
        <w:left w:val="none" w:sz="0" w:space="0" w:color="auto"/>
        <w:bottom w:val="none" w:sz="0" w:space="0" w:color="auto"/>
        <w:right w:val="none" w:sz="0" w:space="0" w:color="auto"/>
      </w:divBdr>
    </w:div>
    <w:div w:id="1979532964">
      <w:bodyDiv w:val="1"/>
      <w:marLeft w:val="0"/>
      <w:marRight w:val="0"/>
      <w:marTop w:val="0"/>
      <w:marBottom w:val="0"/>
      <w:divBdr>
        <w:top w:val="none" w:sz="0" w:space="0" w:color="auto"/>
        <w:left w:val="none" w:sz="0" w:space="0" w:color="auto"/>
        <w:bottom w:val="none" w:sz="0" w:space="0" w:color="auto"/>
        <w:right w:val="none" w:sz="0" w:space="0" w:color="auto"/>
      </w:divBdr>
    </w:div>
    <w:div w:id="2018000090">
      <w:bodyDiv w:val="1"/>
      <w:marLeft w:val="0"/>
      <w:marRight w:val="0"/>
      <w:marTop w:val="0"/>
      <w:marBottom w:val="0"/>
      <w:divBdr>
        <w:top w:val="none" w:sz="0" w:space="0" w:color="auto"/>
        <w:left w:val="none" w:sz="0" w:space="0" w:color="auto"/>
        <w:bottom w:val="none" w:sz="0" w:space="0" w:color="auto"/>
        <w:right w:val="none" w:sz="0" w:space="0" w:color="auto"/>
      </w:divBdr>
    </w:div>
    <w:div w:id="207673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39970-E63C-41E9-A705-22B692D7A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YUYixiong</dc:creator>
  <cp:keywords/>
  <dc:description/>
  <cp:lastModifiedBy>YUYixiong</cp:lastModifiedBy>
  <cp:revision>42</cp:revision>
  <dcterms:created xsi:type="dcterms:W3CDTF">2021-05-14T05:57:00Z</dcterms:created>
  <dcterms:modified xsi:type="dcterms:W3CDTF">2021-05-14T08:31:00Z</dcterms:modified>
</cp:coreProperties>
</file>