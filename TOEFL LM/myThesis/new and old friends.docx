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02E25" w14:textId="77777777" w:rsidR="00977DE3" w:rsidRPr="00991AC4" w:rsidRDefault="00977DE3" w:rsidP="00977DE3">
      <w:pPr>
        <w:ind w:firstLine="480"/>
        <w:rPr>
          <w:i/>
          <w:u w:val="single"/>
        </w:rPr>
      </w:pPr>
      <w:r w:rsidRPr="00991AC4">
        <w:rPr>
          <w:i/>
          <w:u w:val="single"/>
        </w:rPr>
        <w:t>Directions: Read the question below. You have 30 minutes to plan, write, and revise your essay. Typically, an effective response will contain a minimum of 300 words</w:t>
      </w:r>
    </w:p>
    <w:p w14:paraId="1E573A9A" w14:textId="77777777" w:rsidR="00977DE3" w:rsidRPr="00991AC4" w:rsidRDefault="00977DE3" w:rsidP="00977DE3">
      <w:pPr>
        <w:ind w:firstLine="480"/>
        <w:rPr>
          <w:rFonts w:hint="eastAsia"/>
          <w:i/>
          <w:u w:val="single"/>
        </w:rPr>
      </w:pPr>
      <w:r w:rsidRPr="00991AC4">
        <w:rPr>
          <w:rFonts w:hint="eastAsia"/>
          <w:i/>
          <w:u w:val="single"/>
        </w:rPr>
        <w:t>题目原文：</w:t>
      </w:r>
    </w:p>
    <w:p w14:paraId="136FF4C6" w14:textId="77777777" w:rsidR="00977DE3" w:rsidRPr="00991AC4" w:rsidRDefault="00977DE3" w:rsidP="00977DE3">
      <w:pPr>
        <w:ind w:firstLine="480"/>
        <w:rPr>
          <w:i/>
          <w:u w:val="single"/>
        </w:rPr>
      </w:pPr>
      <w:r w:rsidRPr="00991AC4">
        <w:rPr>
          <w:i/>
          <w:u w:val="single"/>
        </w:rPr>
        <w:t>Do you agree or disagree with the following statement? It is more important to keep your old friends than it is to make new friends. Use specific reasons and examples to support your answer.</w:t>
      </w:r>
    </w:p>
    <w:p w14:paraId="490E06B4" w14:textId="77777777" w:rsidR="00977DE3" w:rsidRDefault="00977DE3" w:rsidP="00977DE3">
      <w:pPr>
        <w:ind w:firstLine="480"/>
        <w:rPr>
          <w:rFonts w:hint="eastAsia"/>
        </w:rPr>
      </w:pPr>
    </w:p>
    <w:p w14:paraId="3A23F8C3" w14:textId="77777777" w:rsidR="000C655E" w:rsidRDefault="000C655E" w:rsidP="000C655E">
      <w:pPr>
        <w:ind w:firstLine="480"/>
      </w:pPr>
      <w:r>
        <w:t>I don't agree the statement. Actually, I do think that keeping new friends is as important as making new friends.</w:t>
      </w:r>
    </w:p>
    <w:p w14:paraId="110B34B9" w14:textId="77777777" w:rsidR="000C655E" w:rsidRDefault="000C655E" w:rsidP="000C655E">
      <w:pPr>
        <w:ind w:firstLine="480"/>
      </w:pPr>
    </w:p>
    <w:p w14:paraId="75F2558D" w14:textId="161B6FFC" w:rsidR="000C655E" w:rsidRDefault="005D7260" w:rsidP="000C655E">
      <w:pPr>
        <w:ind w:firstLine="480"/>
      </w:pPr>
      <w:ins w:id="0" w:author="YUYixiong" w:date="2021-05-15T18:30:00Z">
        <w:r>
          <w:rPr>
            <w:rFonts w:hint="eastAsia"/>
          </w:rPr>
          <w:t>Judge</w:t>
        </w:r>
      </w:ins>
      <w:del w:id="1" w:author="YUYixiong" w:date="2021-05-15T18:30:00Z">
        <w:r w:rsidR="000C655E" w:rsidDel="005D7260">
          <w:delText>Juage</w:delText>
        </w:r>
      </w:del>
      <w:r w:rsidR="000C655E">
        <w:t xml:space="preserve"> which is important depends on the life goals and principles in someone 's belief. In my</w:t>
      </w:r>
      <w:del w:id="2" w:author="YUYixiong" w:date="2021-05-15T18:31:00Z">
        <w:r w:rsidR="000C655E" w:rsidDel="00B65D76">
          <w:delText xml:space="preserve"> </w:delText>
        </w:r>
      </w:del>
      <w:ins w:id="3" w:author="YUYixiong" w:date="2021-05-15T18:31:00Z">
        <w:r w:rsidR="00370CCE">
          <w:t xml:space="preserve"> </w:t>
        </w:r>
        <w:r w:rsidR="00B65D76" w:rsidRPr="00B65D76">
          <w:t>ideology</w:t>
        </w:r>
      </w:ins>
      <w:commentRangeStart w:id="4"/>
      <w:del w:id="5" w:author="YUYixiong" w:date="2021-05-15T18:31:00Z">
        <w:r w:rsidR="000C655E" w:rsidDel="00B65D76">
          <w:delText>ideaology</w:delText>
        </w:r>
        <w:commentRangeEnd w:id="4"/>
        <w:r w:rsidR="00EF648E" w:rsidDel="00B65D76">
          <w:rPr>
            <w:rStyle w:val="af5"/>
          </w:rPr>
          <w:commentReference w:id="4"/>
        </w:r>
      </w:del>
      <w:r w:rsidR="000C655E">
        <w:t xml:space="preserve">, life is a journey which will be more meaningful when there </w:t>
      </w:r>
      <w:proofErr w:type="gramStart"/>
      <w:r w:rsidR="000C655E">
        <w:t>are</w:t>
      </w:r>
      <w:proofErr w:type="gramEnd"/>
      <w:r w:rsidR="000C655E">
        <w:t xml:space="preserve"> more experience you have,</w:t>
      </w:r>
      <w:ins w:id="6" w:author="YUYixiong" w:date="2021-05-15T18:32:00Z">
        <w:r w:rsidR="00DC081E">
          <w:t xml:space="preserve"> </w:t>
        </w:r>
      </w:ins>
      <w:del w:id="7" w:author="YUYixiong" w:date="2021-05-15T18:32:00Z">
        <w:r w:rsidR="000C655E" w:rsidDel="00DC081E">
          <w:delText>and</w:delText>
        </w:r>
      </w:del>
      <w:ins w:id="8" w:author="YUYixiong" w:date="2021-05-15T18:32:00Z">
        <w:r w:rsidR="00DC081E">
          <w:rPr>
            <w:rFonts w:hint="eastAsia"/>
          </w:rPr>
          <w:t>which</w:t>
        </w:r>
      </w:ins>
      <w:r w:rsidR="000C655E">
        <w:t xml:space="preserve"> namely, more memories you got. </w:t>
      </w:r>
      <w:del w:id="9" w:author="YUYixiong" w:date="2021-05-15T18:32:00Z">
        <w:r w:rsidR="000C655E" w:rsidDel="00621E64">
          <w:delText xml:space="preserve">And also </w:delText>
        </w:r>
      </w:del>
      <w:r w:rsidR="000C655E">
        <w:t>for me, Friends is a represent of life experience.</w:t>
      </w:r>
    </w:p>
    <w:p w14:paraId="6CC8F2D6" w14:textId="77777777" w:rsidR="000C655E" w:rsidRDefault="000C655E" w:rsidP="000C655E">
      <w:pPr>
        <w:ind w:firstLine="480"/>
      </w:pPr>
    </w:p>
    <w:p w14:paraId="7418FC3E" w14:textId="2CA1A289" w:rsidR="000C655E" w:rsidRDefault="000C655E" w:rsidP="000C655E">
      <w:pPr>
        <w:ind w:firstLine="480"/>
      </w:pPr>
      <w:r>
        <w:t xml:space="preserve">Old </w:t>
      </w:r>
      <w:del w:id="10" w:author="YUYixiong" w:date="2021-05-15T18:32:00Z">
        <w:r w:rsidDel="00A408AF">
          <w:delText xml:space="preserve"> </w:delText>
        </w:r>
      </w:del>
      <w:r>
        <w:t xml:space="preserve">friends, who share the laugh and tears with you, are parts of ourselves </w:t>
      </w:r>
      <w:commentRangeStart w:id="11"/>
      <w:r>
        <w:t xml:space="preserve">in some aspects. </w:t>
      </w:r>
      <w:commentRangeEnd w:id="11"/>
      <w:r w:rsidR="009952AF">
        <w:rPr>
          <w:rStyle w:val="af5"/>
        </w:rPr>
        <w:commentReference w:id="11"/>
      </w:r>
      <w:r>
        <w:t>As the &lt;</w:t>
      </w:r>
      <w:ins w:id="12" w:author="YUYixiong" w:date="2021-05-15T18:34:00Z">
        <w:r w:rsidR="00F05FD5" w:rsidRPr="00F05FD5">
          <w:t>brief history of humankind</w:t>
        </w:r>
        <w:r w:rsidR="00F05FD5" w:rsidDel="00F05FD5">
          <w:t xml:space="preserve"> </w:t>
        </w:r>
      </w:ins>
      <w:commentRangeStart w:id="13"/>
      <w:del w:id="14" w:author="YUYixiong" w:date="2021-05-15T18:34:00Z">
        <w:r w:rsidDel="00F05FD5">
          <w:delText>Breif Human History</w:delText>
        </w:r>
      </w:del>
      <w:commentRangeEnd w:id="13"/>
      <w:r w:rsidR="006D5959">
        <w:rPr>
          <w:rStyle w:val="af5"/>
        </w:rPr>
        <w:commentReference w:id="13"/>
      </w:r>
      <w:r>
        <w:t xml:space="preserve">&gt; once analysis, human </w:t>
      </w:r>
      <w:del w:id="15" w:author="YUYixiong" w:date="2021-05-15T18:35:00Z">
        <w:r w:rsidDel="00FE3A87">
          <w:rPr>
            <w:rFonts w:hint="eastAsia"/>
          </w:rPr>
          <w:delText xml:space="preserve">are </w:delText>
        </w:r>
      </w:del>
      <w:ins w:id="16" w:author="YUYixiong" w:date="2021-05-15T18:35:00Z">
        <w:r w:rsidR="00FE3A87">
          <w:rPr>
            <w:rFonts w:hint="eastAsia"/>
          </w:rPr>
          <w:t>is</w:t>
        </w:r>
        <w:r w:rsidR="00FE3A87">
          <w:t xml:space="preserve"> </w:t>
        </w:r>
      </w:ins>
      <w:r>
        <w:t xml:space="preserve">glorious because of their unique stories. Old friends are who </w:t>
      </w:r>
      <w:ins w:id="17" w:author="YUYixiong" w:date="2021-05-15T18:35:00Z">
        <w:r w:rsidR="005F0B16">
          <w:t xml:space="preserve">you </w:t>
        </w:r>
      </w:ins>
      <w:r>
        <w:t xml:space="preserve">build your own stories with. In addition, old friends know you better, therefor it is more possible for them to give you a specific </w:t>
      </w:r>
      <w:del w:id="18" w:author="YUYixiong" w:date="2021-05-15T18:36:00Z">
        <w:r w:rsidDel="00BC4C48">
          <w:delText xml:space="preserve">angle </w:delText>
        </w:r>
      </w:del>
      <w:ins w:id="19" w:author="YUYixiong" w:date="2021-05-15T18:36:00Z">
        <w:r w:rsidR="00BC4C48">
          <w:t>view</w:t>
        </w:r>
        <w:r w:rsidR="00BC4C48">
          <w:t xml:space="preserve"> </w:t>
        </w:r>
      </w:ins>
      <w:r>
        <w:t>of combing questions and this will help you a lot during you</w:t>
      </w:r>
      <w:ins w:id="20" w:author="YUYixiong" w:date="2021-05-15T18:36:00Z">
        <w:r w:rsidR="005234D6">
          <w:t>r</w:t>
        </w:r>
      </w:ins>
      <w:r>
        <w:t xml:space="preserve"> life. In conclusion, old friends are the guide of </w:t>
      </w:r>
      <w:del w:id="21" w:author="YUYixiong" w:date="2021-05-15T18:36:00Z">
        <w:r w:rsidDel="00B51431">
          <w:delText xml:space="preserve">my </w:delText>
        </w:r>
      </w:del>
      <w:commentRangeStart w:id="22"/>
      <w:ins w:id="23" w:author="YUYixiong" w:date="2021-05-15T18:36:00Z">
        <w:r w:rsidR="00B51431">
          <w:t>our</w:t>
        </w:r>
        <w:commentRangeEnd w:id="22"/>
        <w:r w:rsidR="00B51431">
          <w:rPr>
            <w:rStyle w:val="af5"/>
          </w:rPr>
          <w:commentReference w:id="22"/>
        </w:r>
        <w:r w:rsidR="00B51431">
          <w:t xml:space="preserve"> </w:t>
        </w:r>
      </w:ins>
      <w:r>
        <w:t>life journey and always someone I can rely on.</w:t>
      </w:r>
    </w:p>
    <w:p w14:paraId="7D91C424" w14:textId="77777777" w:rsidR="000C655E" w:rsidRDefault="000C655E" w:rsidP="000C655E">
      <w:pPr>
        <w:ind w:firstLine="480"/>
      </w:pPr>
    </w:p>
    <w:p w14:paraId="5C1E8F63" w14:textId="26C65558" w:rsidR="000C655E" w:rsidRDefault="000C655E" w:rsidP="000C655E">
      <w:pPr>
        <w:ind w:firstLine="480"/>
      </w:pPr>
      <w:r>
        <w:t xml:space="preserve">New friends, who </w:t>
      </w:r>
      <w:ins w:id="24" w:author="YUYixiong" w:date="2021-05-15T18:38:00Z">
        <w:r w:rsidR="000F73BE">
          <w:t xml:space="preserve">usually </w:t>
        </w:r>
      </w:ins>
      <w:r>
        <w:t>mean the new direction</w:t>
      </w:r>
      <w:ins w:id="25" w:author="YUYixiong" w:date="2021-05-15T18:38:00Z">
        <w:r w:rsidR="00B97719">
          <w:t>s</w:t>
        </w:r>
      </w:ins>
      <w:r>
        <w:t xml:space="preserve"> and possibilities, are the previous 'old friend' and will sometimes open new </w:t>
      </w:r>
      <w:del w:id="26" w:author="YUYixiong" w:date="2021-05-15T18:38:00Z">
        <w:r w:rsidDel="00B97719">
          <w:delText>fleids</w:delText>
        </w:r>
      </w:del>
      <w:ins w:id="27" w:author="YUYixiong" w:date="2021-05-15T18:39:00Z">
        <w:r w:rsidR="00B97719">
          <w:t>field</w:t>
        </w:r>
        <w:r w:rsidR="00392CCE">
          <w:t>s</w:t>
        </w:r>
      </w:ins>
      <w:del w:id="28" w:author="YUYixiong" w:date="2021-05-15T18:38:00Z">
        <w:r w:rsidDel="00B97719">
          <w:delText xml:space="preserve"> </w:delText>
        </w:r>
      </w:del>
      <w:ins w:id="29" w:author="YUYixiong" w:date="2021-05-15T18:38:00Z">
        <w:r w:rsidR="00B97719">
          <w:t xml:space="preserve"> </w:t>
        </w:r>
      </w:ins>
      <w:r>
        <w:t>for you.</w:t>
      </w:r>
      <w:ins w:id="30" w:author="YUYixiong" w:date="2021-05-15T18:39:00Z">
        <w:r w:rsidR="00B55BE4">
          <w:t xml:space="preserve"> </w:t>
        </w:r>
      </w:ins>
      <w:r>
        <w:t>The cosmic is huge and the knowledge is uncount</w:t>
      </w:r>
      <w:del w:id="31" w:author="YUYixiong" w:date="2021-05-15T18:41:00Z">
        <w:r w:rsidDel="00CF58F9">
          <w:delText>er</w:delText>
        </w:r>
      </w:del>
      <w:r>
        <w:t>able, new experience always comes with new friends. By making new friends we can get more info</w:t>
      </w:r>
      <w:ins w:id="32" w:author="YUYixiong" w:date="2021-05-15T18:41:00Z">
        <w:r w:rsidR="007F1FA5">
          <w:t>r</w:t>
        </w:r>
      </w:ins>
      <w:r>
        <w:t xml:space="preserve">mation and chances that are needed for success. </w:t>
      </w:r>
    </w:p>
    <w:p w14:paraId="1B6FC1FA" w14:textId="77777777" w:rsidR="000C655E" w:rsidRDefault="000C655E" w:rsidP="000C655E">
      <w:pPr>
        <w:ind w:firstLine="480"/>
      </w:pPr>
    </w:p>
    <w:p w14:paraId="297154B6" w14:textId="6D6115D6" w:rsidR="000C655E" w:rsidRDefault="000C655E" w:rsidP="000C655E">
      <w:pPr>
        <w:ind w:firstLine="480"/>
      </w:pPr>
      <w:r>
        <w:t xml:space="preserve">In short, old friends hold your history with you while the new friends represent new chances which are important to the future. There is </w:t>
      </w:r>
      <w:del w:id="33" w:author="YUYixiong" w:date="2021-05-15T18:42:00Z">
        <w:r w:rsidDel="001C0E2F">
          <w:delText>not</w:delText>
        </w:r>
      </w:del>
      <w:ins w:id="34" w:author="YUYixiong" w:date="2021-05-15T18:42:00Z">
        <w:r w:rsidR="001C0E2F">
          <w:t>no</w:t>
        </w:r>
      </w:ins>
      <w:del w:id="35" w:author="YUYixiong" w:date="2021-05-15T18:42:00Z">
        <w:r w:rsidDel="003A0B32">
          <w:delText xml:space="preserve"> </w:delText>
        </w:r>
      </w:del>
      <w:ins w:id="36" w:author="YUYixiong" w:date="2021-05-15T18:42:00Z">
        <w:r w:rsidR="0012748D">
          <w:t xml:space="preserve"> </w:t>
        </w:r>
        <w:r w:rsidR="003A0B32">
          <w:t>intrinsic</w:t>
        </w:r>
      </w:ins>
      <w:del w:id="37" w:author="YUYixiong" w:date="2021-05-15T18:42:00Z">
        <w:r w:rsidDel="003A0B32">
          <w:delText>intrinst</w:delText>
        </w:r>
      </w:del>
      <w:r>
        <w:t xml:space="preserve"> conflict be</w:t>
      </w:r>
      <w:ins w:id="38" w:author="YUYixiong" w:date="2021-05-15T18:43:00Z">
        <w:r w:rsidR="001C0E2F">
          <w:t>tw</w:t>
        </w:r>
      </w:ins>
      <w:del w:id="39" w:author="YUYixiong" w:date="2021-05-15T18:43:00Z">
        <w:r w:rsidDel="001C0E2F">
          <w:delText>wt</w:delText>
        </w:r>
      </w:del>
      <w:r>
        <w:t xml:space="preserve">een these two as long as we take appropriate actions. We can allocate our time for them carefully during different periods. </w:t>
      </w:r>
    </w:p>
    <w:p w14:paraId="7BCB8921" w14:textId="77777777" w:rsidR="000C655E" w:rsidRDefault="000C655E" w:rsidP="000C655E">
      <w:pPr>
        <w:ind w:firstLine="480"/>
      </w:pPr>
    </w:p>
    <w:p w14:paraId="4A58ADF9" w14:textId="62CFF264" w:rsidR="008A752D" w:rsidRPr="000C655E" w:rsidRDefault="000C655E" w:rsidP="000C655E">
      <w:pPr>
        <w:ind w:firstLine="480"/>
      </w:pPr>
      <w:r>
        <w:t xml:space="preserve">As </w:t>
      </w:r>
      <w:del w:id="40" w:author="YUYixiong" w:date="2021-05-15T18:43:00Z">
        <w:r w:rsidDel="00E42A20">
          <w:delText xml:space="preserve">life </w:delText>
        </w:r>
      </w:del>
      <w:ins w:id="41" w:author="YUYixiong" w:date="2021-05-15T18:43:00Z">
        <w:r w:rsidR="00E42A20">
          <w:t>time</w:t>
        </w:r>
        <w:r w:rsidR="00E42A20">
          <w:t xml:space="preserve"> </w:t>
        </w:r>
      </w:ins>
      <w:r>
        <w:t xml:space="preserve">goes by, new friends </w:t>
      </w:r>
      <w:ins w:id="42" w:author="YUYixiong" w:date="2021-05-15T18:43:00Z">
        <w:r w:rsidR="00A577B5">
          <w:t xml:space="preserve">will </w:t>
        </w:r>
      </w:ins>
      <w:r>
        <w:t xml:space="preserve">become </w:t>
      </w:r>
      <w:del w:id="43" w:author="YUYixiong" w:date="2021-05-15T18:43:00Z">
        <w:r w:rsidDel="00A577B5">
          <w:delText xml:space="preserve">new </w:delText>
        </w:r>
      </w:del>
      <w:ins w:id="44" w:author="YUYixiong" w:date="2021-05-15T18:43:00Z">
        <w:r w:rsidR="00A577B5">
          <w:t>old</w:t>
        </w:r>
        <w:bookmarkStart w:id="45" w:name="_GoBack"/>
        <w:bookmarkEnd w:id="45"/>
        <w:r w:rsidR="00A577B5">
          <w:t xml:space="preserve"> </w:t>
        </w:r>
      </w:ins>
      <w:r>
        <w:t>friends and they both give you pride and joy. let's treat them equally with our sincere heart.</w:t>
      </w:r>
    </w:p>
    <w:sectPr w:rsidR="008A752D" w:rsidRPr="000C655E" w:rsidSect="0035442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YUYixiong" w:date="2021-05-15T18:30:00Z" w:initials="Y">
    <w:p w14:paraId="0A8D52E6" w14:textId="52354E93" w:rsidR="00EF648E" w:rsidRDefault="00EF648E">
      <w:pPr>
        <w:pStyle w:val="af6"/>
        <w:ind w:firstLine="420"/>
      </w:pPr>
      <w:r>
        <w:rPr>
          <w:rStyle w:val="af5"/>
        </w:rPr>
        <w:annotationRef/>
      </w:r>
      <w:r>
        <w:t>V</w:t>
      </w:r>
      <w:r>
        <w:rPr>
          <w:rFonts w:hint="eastAsia"/>
        </w:rPr>
        <w:t>alues</w:t>
      </w:r>
      <w:r>
        <w:rPr>
          <w:rFonts w:hint="eastAsia"/>
        </w:rPr>
        <w:t>，</w:t>
      </w:r>
      <w:r>
        <w:rPr>
          <w:rFonts w:hint="eastAsia"/>
        </w:rPr>
        <w:t xml:space="preserve"> </w:t>
      </w:r>
      <w:r>
        <w:t>worldview</w:t>
      </w:r>
      <w:r>
        <w:rPr>
          <w:rFonts w:hint="eastAsia"/>
        </w:rPr>
        <w:t>，</w:t>
      </w:r>
      <w:r w:rsidRPr="00EF648E">
        <w:t xml:space="preserve"> world outlook</w:t>
      </w:r>
    </w:p>
  </w:comment>
  <w:comment w:id="11" w:author="YUYixiong" w:date="2021-05-15T18:33:00Z" w:initials="Y">
    <w:p w14:paraId="5A54ABF8" w14:textId="77777777" w:rsidR="009952AF" w:rsidRDefault="009952AF">
      <w:pPr>
        <w:pStyle w:val="af6"/>
        <w:ind w:firstLine="420"/>
      </w:pPr>
      <w:r>
        <w:rPr>
          <w:rStyle w:val="af5"/>
        </w:rPr>
        <w:annotationRef/>
      </w:r>
      <w:r w:rsidRPr="009952AF">
        <w:t>in some ways</w:t>
      </w:r>
    </w:p>
    <w:p w14:paraId="35AA9909" w14:textId="77777777" w:rsidR="009952AF" w:rsidRDefault="009952AF">
      <w:pPr>
        <w:pStyle w:val="af6"/>
        <w:ind w:firstLine="480"/>
      </w:pPr>
      <w:r w:rsidRPr="009952AF">
        <w:t>in some respects</w:t>
      </w:r>
    </w:p>
    <w:p w14:paraId="473151AA" w14:textId="77777777" w:rsidR="009952AF" w:rsidRDefault="009952AF">
      <w:pPr>
        <w:pStyle w:val="af6"/>
        <w:ind w:firstLine="480"/>
      </w:pPr>
    </w:p>
    <w:p w14:paraId="46A8164E" w14:textId="77777777" w:rsidR="009952AF" w:rsidRDefault="009952AF">
      <w:pPr>
        <w:pStyle w:val="af6"/>
        <w:ind w:firstLine="480"/>
      </w:pPr>
      <w:r w:rsidRPr="009952AF">
        <w:t>to some extent</w:t>
      </w:r>
    </w:p>
    <w:p w14:paraId="136BFB20" w14:textId="77777777" w:rsidR="009952AF" w:rsidRDefault="009952AF">
      <w:pPr>
        <w:pStyle w:val="af6"/>
        <w:ind w:firstLine="480"/>
      </w:pPr>
      <w:r w:rsidRPr="009952AF">
        <w:t>partly</w:t>
      </w:r>
    </w:p>
    <w:p w14:paraId="3DFB272B" w14:textId="396C8661" w:rsidR="009952AF" w:rsidRDefault="009952AF">
      <w:pPr>
        <w:pStyle w:val="af6"/>
        <w:ind w:firstLine="480"/>
        <w:rPr>
          <w:rFonts w:hint="eastAsia"/>
        </w:rPr>
      </w:pPr>
      <w:r w:rsidRPr="009952AF">
        <w:t>to a certain extent</w:t>
      </w:r>
    </w:p>
  </w:comment>
  <w:comment w:id="13" w:author="YUYixiong" w:date="2021-05-15T18:34:00Z" w:initials="Y">
    <w:p w14:paraId="70292709" w14:textId="193EC362" w:rsidR="006D5959" w:rsidRDefault="006D5959">
      <w:pPr>
        <w:pStyle w:val="af6"/>
        <w:ind w:firstLine="420"/>
      </w:pPr>
      <w:r>
        <w:rPr>
          <w:rStyle w:val="af5"/>
        </w:rPr>
        <w:annotationRef/>
      </w:r>
      <w:proofErr w:type="spellStart"/>
      <w:r>
        <w:rPr>
          <w:rFonts w:hint="eastAsia"/>
        </w:rPr>
        <w:t>chinglish</w:t>
      </w:r>
      <w:proofErr w:type="spellEnd"/>
    </w:p>
  </w:comment>
  <w:comment w:id="22" w:author="YUYixiong" w:date="2021-05-15T18:36:00Z" w:initials="Y">
    <w:p w14:paraId="6897BC62" w14:textId="77777777" w:rsidR="00B51431" w:rsidRDefault="00B51431">
      <w:pPr>
        <w:pStyle w:val="af6"/>
        <w:ind w:firstLine="420"/>
      </w:pPr>
      <w:r>
        <w:rPr>
          <w:rStyle w:val="af5"/>
        </w:rPr>
        <w:annotationRef/>
      </w:r>
      <w:r>
        <w:rPr>
          <w:rFonts w:hint="eastAsia"/>
        </w:rPr>
        <w:t>t</w:t>
      </w:r>
      <w:r>
        <w:t>ry to unify the pronoun</w:t>
      </w:r>
    </w:p>
    <w:p w14:paraId="4FE52774" w14:textId="4DB66043" w:rsidR="00B51431" w:rsidRDefault="00B51431">
      <w:pPr>
        <w:pStyle w:val="af6"/>
        <w:ind w:firstLine="480"/>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8D52E6" w15:done="0"/>
  <w15:commentEx w15:paraId="3DFB272B" w15:done="0"/>
  <w15:commentEx w15:paraId="70292709" w15:done="0"/>
  <w15:commentEx w15:paraId="4FE527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8D52E6" w16cid:durableId="244A91CC"/>
  <w16cid:commentId w16cid:paraId="3DFB272B" w16cid:durableId="244A927C"/>
  <w16cid:commentId w16cid:paraId="70292709" w16cid:durableId="244A92CC"/>
  <w16cid:commentId w16cid:paraId="4FE52774" w16cid:durableId="244A93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23705" w14:textId="77777777" w:rsidR="00111657" w:rsidRDefault="00111657" w:rsidP="003C0E31">
      <w:pPr>
        <w:spacing w:line="240" w:lineRule="auto"/>
        <w:ind w:firstLine="480"/>
      </w:pPr>
      <w:r>
        <w:separator/>
      </w:r>
    </w:p>
  </w:endnote>
  <w:endnote w:type="continuationSeparator" w:id="0">
    <w:p w14:paraId="2AD39849" w14:textId="77777777" w:rsidR="00111657" w:rsidRDefault="00111657"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81A85" w14:textId="77777777"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14:paraId="3E0DD189" w14:textId="77777777"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98448" w14:textId="77777777"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53C8B" w14:textId="77777777" w:rsidR="00111657" w:rsidRDefault="00111657" w:rsidP="003C0E31">
      <w:pPr>
        <w:spacing w:line="240" w:lineRule="auto"/>
        <w:ind w:firstLine="480"/>
      </w:pPr>
      <w:r>
        <w:separator/>
      </w:r>
    </w:p>
  </w:footnote>
  <w:footnote w:type="continuationSeparator" w:id="0">
    <w:p w14:paraId="3D056D91" w14:textId="77777777" w:rsidR="00111657" w:rsidRDefault="00111657"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1C8FF" w14:textId="77777777"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67689" w14:textId="77777777"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F42B" w14:textId="77777777"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55E"/>
    <w:rsid w:val="00002356"/>
    <w:rsid w:val="000023DD"/>
    <w:rsid w:val="00002F1C"/>
    <w:rsid w:val="000259DE"/>
    <w:rsid w:val="000327B3"/>
    <w:rsid w:val="00041493"/>
    <w:rsid w:val="00043B18"/>
    <w:rsid w:val="00053208"/>
    <w:rsid w:val="0006134D"/>
    <w:rsid w:val="00061BD8"/>
    <w:rsid w:val="00086CFB"/>
    <w:rsid w:val="0009540B"/>
    <w:rsid w:val="000A166E"/>
    <w:rsid w:val="000A4555"/>
    <w:rsid w:val="000B1F3E"/>
    <w:rsid w:val="000B46FD"/>
    <w:rsid w:val="000C5387"/>
    <w:rsid w:val="000C655E"/>
    <w:rsid w:val="000C67B5"/>
    <w:rsid w:val="000D5F8A"/>
    <w:rsid w:val="000E6CA8"/>
    <w:rsid w:val="000E739D"/>
    <w:rsid w:val="000F1D81"/>
    <w:rsid w:val="000F73BE"/>
    <w:rsid w:val="00100970"/>
    <w:rsid w:val="00105CB6"/>
    <w:rsid w:val="00111657"/>
    <w:rsid w:val="001145FD"/>
    <w:rsid w:val="001150E5"/>
    <w:rsid w:val="0011632D"/>
    <w:rsid w:val="00120DB5"/>
    <w:rsid w:val="00121BEB"/>
    <w:rsid w:val="0012397E"/>
    <w:rsid w:val="0012748D"/>
    <w:rsid w:val="00132618"/>
    <w:rsid w:val="00144CB4"/>
    <w:rsid w:val="00145B83"/>
    <w:rsid w:val="0015142B"/>
    <w:rsid w:val="00161090"/>
    <w:rsid w:val="001733DA"/>
    <w:rsid w:val="00175CFD"/>
    <w:rsid w:val="001820C5"/>
    <w:rsid w:val="00192ACE"/>
    <w:rsid w:val="001A2A5B"/>
    <w:rsid w:val="001A5AFB"/>
    <w:rsid w:val="001B1142"/>
    <w:rsid w:val="001B3C3D"/>
    <w:rsid w:val="001C0E2F"/>
    <w:rsid w:val="001C2976"/>
    <w:rsid w:val="001C54A0"/>
    <w:rsid w:val="001D0F48"/>
    <w:rsid w:val="001D14A6"/>
    <w:rsid w:val="001D2A0C"/>
    <w:rsid w:val="001E200B"/>
    <w:rsid w:val="001E5F27"/>
    <w:rsid w:val="001E67C9"/>
    <w:rsid w:val="001F47B5"/>
    <w:rsid w:val="00222826"/>
    <w:rsid w:val="00231A4A"/>
    <w:rsid w:val="00232007"/>
    <w:rsid w:val="00232B1F"/>
    <w:rsid w:val="00232DEE"/>
    <w:rsid w:val="0024381A"/>
    <w:rsid w:val="00246A83"/>
    <w:rsid w:val="00267DEC"/>
    <w:rsid w:val="002738F9"/>
    <w:rsid w:val="0028719A"/>
    <w:rsid w:val="002B1ACA"/>
    <w:rsid w:val="002B2E12"/>
    <w:rsid w:val="002D0C83"/>
    <w:rsid w:val="002E0838"/>
    <w:rsid w:val="002E3953"/>
    <w:rsid w:val="002E5461"/>
    <w:rsid w:val="002F01DE"/>
    <w:rsid w:val="002F08F4"/>
    <w:rsid w:val="002F636D"/>
    <w:rsid w:val="00315487"/>
    <w:rsid w:val="00333729"/>
    <w:rsid w:val="00350507"/>
    <w:rsid w:val="00351801"/>
    <w:rsid w:val="0035442E"/>
    <w:rsid w:val="0035484E"/>
    <w:rsid w:val="0035604F"/>
    <w:rsid w:val="00366A1E"/>
    <w:rsid w:val="00370CCE"/>
    <w:rsid w:val="003732C4"/>
    <w:rsid w:val="0038798C"/>
    <w:rsid w:val="00392CCE"/>
    <w:rsid w:val="003933FC"/>
    <w:rsid w:val="00393CCA"/>
    <w:rsid w:val="00394C90"/>
    <w:rsid w:val="00396EE1"/>
    <w:rsid w:val="00397B48"/>
    <w:rsid w:val="003A0B32"/>
    <w:rsid w:val="003A3540"/>
    <w:rsid w:val="003A4DC2"/>
    <w:rsid w:val="003C0E31"/>
    <w:rsid w:val="003D3145"/>
    <w:rsid w:val="003D7007"/>
    <w:rsid w:val="003F00DF"/>
    <w:rsid w:val="004012DF"/>
    <w:rsid w:val="0040197A"/>
    <w:rsid w:val="004078E5"/>
    <w:rsid w:val="00411E21"/>
    <w:rsid w:val="00412B04"/>
    <w:rsid w:val="004156AD"/>
    <w:rsid w:val="00415BC4"/>
    <w:rsid w:val="004161B7"/>
    <w:rsid w:val="00416C6F"/>
    <w:rsid w:val="00420048"/>
    <w:rsid w:val="0043078B"/>
    <w:rsid w:val="004371B0"/>
    <w:rsid w:val="00443DA8"/>
    <w:rsid w:val="004655F1"/>
    <w:rsid w:val="00467BE8"/>
    <w:rsid w:val="00480C98"/>
    <w:rsid w:val="00483885"/>
    <w:rsid w:val="004842B5"/>
    <w:rsid w:val="004947A8"/>
    <w:rsid w:val="004A0D88"/>
    <w:rsid w:val="004B55B7"/>
    <w:rsid w:val="004B6D89"/>
    <w:rsid w:val="004D3EDF"/>
    <w:rsid w:val="004E11AA"/>
    <w:rsid w:val="004E60BB"/>
    <w:rsid w:val="00507CA0"/>
    <w:rsid w:val="00511F7D"/>
    <w:rsid w:val="00522E8A"/>
    <w:rsid w:val="005234D6"/>
    <w:rsid w:val="00530D15"/>
    <w:rsid w:val="00544BC8"/>
    <w:rsid w:val="00545E6F"/>
    <w:rsid w:val="00556F5C"/>
    <w:rsid w:val="005571A9"/>
    <w:rsid w:val="0056360E"/>
    <w:rsid w:val="0057577B"/>
    <w:rsid w:val="00576DC2"/>
    <w:rsid w:val="00587E25"/>
    <w:rsid w:val="005D2BE3"/>
    <w:rsid w:val="005D7260"/>
    <w:rsid w:val="005E5CD2"/>
    <w:rsid w:val="005F0B16"/>
    <w:rsid w:val="005F16C3"/>
    <w:rsid w:val="005F27EF"/>
    <w:rsid w:val="00604A69"/>
    <w:rsid w:val="006057A8"/>
    <w:rsid w:val="00616EB6"/>
    <w:rsid w:val="0062136B"/>
    <w:rsid w:val="00621E64"/>
    <w:rsid w:val="00626CE2"/>
    <w:rsid w:val="006352AA"/>
    <w:rsid w:val="00643739"/>
    <w:rsid w:val="00647FB3"/>
    <w:rsid w:val="0065022B"/>
    <w:rsid w:val="006649B2"/>
    <w:rsid w:val="00682023"/>
    <w:rsid w:val="00685955"/>
    <w:rsid w:val="00690E3B"/>
    <w:rsid w:val="00691B50"/>
    <w:rsid w:val="00695614"/>
    <w:rsid w:val="00695FFD"/>
    <w:rsid w:val="006A4CD7"/>
    <w:rsid w:val="006A7BAD"/>
    <w:rsid w:val="006B1169"/>
    <w:rsid w:val="006B15A4"/>
    <w:rsid w:val="006C3D4F"/>
    <w:rsid w:val="006C7822"/>
    <w:rsid w:val="006D2840"/>
    <w:rsid w:val="006D5959"/>
    <w:rsid w:val="006E3254"/>
    <w:rsid w:val="006E4309"/>
    <w:rsid w:val="006E52D1"/>
    <w:rsid w:val="006E7457"/>
    <w:rsid w:val="006F4333"/>
    <w:rsid w:val="006F5423"/>
    <w:rsid w:val="00707761"/>
    <w:rsid w:val="007142B5"/>
    <w:rsid w:val="00724E5C"/>
    <w:rsid w:val="00726E21"/>
    <w:rsid w:val="00737DBF"/>
    <w:rsid w:val="00745F95"/>
    <w:rsid w:val="0075026D"/>
    <w:rsid w:val="0075308D"/>
    <w:rsid w:val="00756F05"/>
    <w:rsid w:val="0076505C"/>
    <w:rsid w:val="00775C8C"/>
    <w:rsid w:val="007766B1"/>
    <w:rsid w:val="00782275"/>
    <w:rsid w:val="00786360"/>
    <w:rsid w:val="00787554"/>
    <w:rsid w:val="0079150E"/>
    <w:rsid w:val="007B069C"/>
    <w:rsid w:val="007C4EC1"/>
    <w:rsid w:val="007C713C"/>
    <w:rsid w:val="007D51EA"/>
    <w:rsid w:val="007D7B7B"/>
    <w:rsid w:val="007E591E"/>
    <w:rsid w:val="007E752F"/>
    <w:rsid w:val="007F0592"/>
    <w:rsid w:val="007F1FA5"/>
    <w:rsid w:val="007F2B61"/>
    <w:rsid w:val="007F4872"/>
    <w:rsid w:val="00801CDC"/>
    <w:rsid w:val="0080381C"/>
    <w:rsid w:val="008049B2"/>
    <w:rsid w:val="00807850"/>
    <w:rsid w:val="00810417"/>
    <w:rsid w:val="0081136A"/>
    <w:rsid w:val="0083257F"/>
    <w:rsid w:val="008455B7"/>
    <w:rsid w:val="00845BD9"/>
    <w:rsid w:val="00851FDD"/>
    <w:rsid w:val="00863716"/>
    <w:rsid w:val="008675A6"/>
    <w:rsid w:val="00872C89"/>
    <w:rsid w:val="008751F1"/>
    <w:rsid w:val="0087705A"/>
    <w:rsid w:val="00883EE1"/>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F4232"/>
    <w:rsid w:val="0091134F"/>
    <w:rsid w:val="009129BD"/>
    <w:rsid w:val="0092054A"/>
    <w:rsid w:val="0093272C"/>
    <w:rsid w:val="009509D9"/>
    <w:rsid w:val="009559B7"/>
    <w:rsid w:val="00955F88"/>
    <w:rsid w:val="00957F4A"/>
    <w:rsid w:val="00966E4D"/>
    <w:rsid w:val="00977DE3"/>
    <w:rsid w:val="00991AC4"/>
    <w:rsid w:val="00991E20"/>
    <w:rsid w:val="00994297"/>
    <w:rsid w:val="009952AF"/>
    <w:rsid w:val="00997289"/>
    <w:rsid w:val="009A1F54"/>
    <w:rsid w:val="009B24AF"/>
    <w:rsid w:val="009B753C"/>
    <w:rsid w:val="009C3856"/>
    <w:rsid w:val="009C6C43"/>
    <w:rsid w:val="009C7660"/>
    <w:rsid w:val="009E15C7"/>
    <w:rsid w:val="009E7176"/>
    <w:rsid w:val="009F05E1"/>
    <w:rsid w:val="00A12D58"/>
    <w:rsid w:val="00A20985"/>
    <w:rsid w:val="00A334B4"/>
    <w:rsid w:val="00A354F9"/>
    <w:rsid w:val="00A36213"/>
    <w:rsid w:val="00A408AF"/>
    <w:rsid w:val="00A41C38"/>
    <w:rsid w:val="00A54B51"/>
    <w:rsid w:val="00A56A0E"/>
    <w:rsid w:val="00A577B5"/>
    <w:rsid w:val="00A57E45"/>
    <w:rsid w:val="00A6127A"/>
    <w:rsid w:val="00A63F1F"/>
    <w:rsid w:val="00A668F1"/>
    <w:rsid w:val="00A669A8"/>
    <w:rsid w:val="00A6790E"/>
    <w:rsid w:val="00A7462D"/>
    <w:rsid w:val="00A748A2"/>
    <w:rsid w:val="00A75C6F"/>
    <w:rsid w:val="00A82926"/>
    <w:rsid w:val="00A915A4"/>
    <w:rsid w:val="00AB660F"/>
    <w:rsid w:val="00AC5522"/>
    <w:rsid w:val="00AD775B"/>
    <w:rsid w:val="00AE082D"/>
    <w:rsid w:val="00AE21EE"/>
    <w:rsid w:val="00AE3112"/>
    <w:rsid w:val="00AF1E95"/>
    <w:rsid w:val="00AF25B6"/>
    <w:rsid w:val="00B04EE3"/>
    <w:rsid w:val="00B05AC4"/>
    <w:rsid w:val="00B12262"/>
    <w:rsid w:val="00B1412C"/>
    <w:rsid w:val="00B33CB0"/>
    <w:rsid w:val="00B41F4F"/>
    <w:rsid w:val="00B45189"/>
    <w:rsid w:val="00B45628"/>
    <w:rsid w:val="00B501DB"/>
    <w:rsid w:val="00B51431"/>
    <w:rsid w:val="00B545B3"/>
    <w:rsid w:val="00B55080"/>
    <w:rsid w:val="00B55BE4"/>
    <w:rsid w:val="00B65D76"/>
    <w:rsid w:val="00B701A3"/>
    <w:rsid w:val="00B71E5D"/>
    <w:rsid w:val="00B82884"/>
    <w:rsid w:val="00B83511"/>
    <w:rsid w:val="00B85E9D"/>
    <w:rsid w:val="00B97719"/>
    <w:rsid w:val="00BA79D8"/>
    <w:rsid w:val="00BB6774"/>
    <w:rsid w:val="00BC35E4"/>
    <w:rsid w:val="00BC4C48"/>
    <w:rsid w:val="00BD6ABF"/>
    <w:rsid w:val="00BD76CA"/>
    <w:rsid w:val="00BE1F20"/>
    <w:rsid w:val="00BE57C7"/>
    <w:rsid w:val="00BF4A44"/>
    <w:rsid w:val="00BF67D5"/>
    <w:rsid w:val="00C17DD6"/>
    <w:rsid w:val="00C26B61"/>
    <w:rsid w:val="00C40F8A"/>
    <w:rsid w:val="00C42558"/>
    <w:rsid w:val="00C53082"/>
    <w:rsid w:val="00C54872"/>
    <w:rsid w:val="00C559ED"/>
    <w:rsid w:val="00C63EAD"/>
    <w:rsid w:val="00C66FE9"/>
    <w:rsid w:val="00C74F44"/>
    <w:rsid w:val="00C8245E"/>
    <w:rsid w:val="00C956F5"/>
    <w:rsid w:val="00C96514"/>
    <w:rsid w:val="00CA3061"/>
    <w:rsid w:val="00CC433B"/>
    <w:rsid w:val="00CD32DD"/>
    <w:rsid w:val="00CD4DAC"/>
    <w:rsid w:val="00CD5AF1"/>
    <w:rsid w:val="00CD6D97"/>
    <w:rsid w:val="00CE58CB"/>
    <w:rsid w:val="00CF36E9"/>
    <w:rsid w:val="00CF4E18"/>
    <w:rsid w:val="00CF58F9"/>
    <w:rsid w:val="00CF60F8"/>
    <w:rsid w:val="00D11311"/>
    <w:rsid w:val="00D172D8"/>
    <w:rsid w:val="00D2332A"/>
    <w:rsid w:val="00D241CB"/>
    <w:rsid w:val="00D27664"/>
    <w:rsid w:val="00D27D0A"/>
    <w:rsid w:val="00D435FA"/>
    <w:rsid w:val="00D45145"/>
    <w:rsid w:val="00D46500"/>
    <w:rsid w:val="00D50AFF"/>
    <w:rsid w:val="00D571B3"/>
    <w:rsid w:val="00D630E5"/>
    <w:rsid w:val="00D6793F"/>
    <w:rsid w:val="00D74907"/>
    <w:rsid w:val="00DA5740"/>
    <w:rsid w:val="00DA5FC3"/>
    <w:rsid w:val="00DB2492"/>
    <w:rsid w:val="00DB2535"/>
    <w:rsid w:val="00DC081E"/>
    <w:rsid w:val="00DC4B77"/>
    <w:rsid w:val="00DC7972"/>
    <w:rsid w:val="00DC7FA8"/>
    <w:rsid w:val="00DD3214"/>
    <w:rsid w:val="00DE3224"/>
    <w:rsid w:val="00DE61EB"/>
    <w:rsid w:val="00DF5488"/>
    <w:rsid w:val="00DF69F7"/>
    <w:rsid w:val="00E00385"/>
    <w:rsid w:val="00E11EA8"/>
    <w:rsid w:val="00E210FE"/>
    <w:rsid w:val="00E21938"/>
    <w:rsid w:val="00E35FB0"/>
    <w:rsid w:val="00E42A20"/>
    <w:rsid w:val="00E531B1"/>
    <w:rsid w:val="00E55856"/>
    <w:rsid w:val="00E561C8"/>
    <w:rsid w:val="00E70DD4"/>
    <w:rsid w:val="00E72774"/>
    <w:rsid w:val="00E7741E"/>
    <w:rsid w:val="00E777CD"/>
    <w:rsid w:val="00E81469"/>
    <w:rsid w:val="00EA0ED1"/>
    <w:rsid w:val="00EA25B1"/>
    <w:rsid w:val="00EA66A5"/>
    <w:rsid w:val="00EB0F3A"/>
    <w:rsid w:val="00EB2B44"/>
    <w:rsid w:val="00EB2B4D"/>
    <w:rsid w:val="00EF0D28"/>
    <w:rsid w:val="00EF648E"/>
    <w:rsid w:val="00F05FD5"/>
    <w:rsid w:val="00F077E6"/>
    <w:rsid w:val="00F169A7"/>
    <w:rsid w:val="00F2513B"/>
    <w:rsid w:val="00F34949"/>
    <w:rsid w:val="00F44478"/>
    <w:rsid w:val="00F44E6F"/>
    <w:rsid w:val="00F66DC6"/>
    <w:rsid w:val="00F73000"/>
    <w:rsid w:val="00F773C9"/>
    <w:rsid w:val="00F8278D"/>
    <w:rsid w:val="00F86D9D"/>
    <w:rsid w:val="00FA21A2"/>
    <w:rsid w:val="00FA2E38"/>
    <w:rsid w:val="00FA6F16"/>
    <w:rsid w:val="00FB2D90"/>
    <w:rsid w:val="00FB54B6"/>
    <w:rsid w:val="00FC4003"/>
    <w:rsid w:val="00FD2ECA"/>
    <w:rsid w:val="00FE3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22448"/>
  <w15:chartTrackingRefBased/>
  <w15:docId w15:val="{A9644DC5-2B94-4EEC-8CEF-77527C18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 w:type="character" w:styleId="af5">
    <w:name w:val="annotation reference"/>
    <w:basedOn w:val="a0"/>
    <w:uiPriority w:val="99"/>
    <w:semiHidden/>
    <w:unhideWhenUsed/>
    <w:rsid w:val="00EF648E"/>
    <w:rPr>
      <w:sz w:val="21"/>
      <w:szCs w:val="21"/>
    </w:rPr>
  </w:style>
  <w:style w:type="paragraph" w:styleId="af6">
    <w:name w:val="annotation text"/>
    <w:basedOn w:val="a"/>
    <w:link w:val="af7"/>
    <w:uiPriority w:val="99"/>
    <w:semiHidden/>
    <w:unhideWhenUsed/>
    <w:rsid w:val="00EF648E"/>
    <w:pPr>
      <w:jc w:val="left"/>
    </w:pPr>
  </w:style>
  <w:style w:type="character" w:customStyle="1" w:styleId="af7">
    <w:name w:val="批注文字 字符"/>
    <w:basedOn w:val="a0"/>
    <w:link w:val="af6"/>
    <w:uiPriority w:val="99"/>
    <w:semiHidden/>
    <w:rsid w:val="00EF648E"/>
    <w:rPr>
      <w:rFonts w:ascii="Times New Roman" w:eastAsia="仿宋_GB2312" w:hAnsi="Times New Roman"/>
      <w:sz w:val="24"/>
    </w:rPr>
  </w:style>
  <w:style w:type="paragraph" w:styleId="af8">
    <w:name w:val="annotation subject"/>
    <w:basedOn w:val="af6"/>
    <w:next w:val="af6"/>
    <w:link w:val="af9"/>
    <w:uiPriority w:val="99"/>
    <w:semiHidden/>
    <w:unhideWhenUsed/>
    <w:rsid w:val="00EF648E"/>
    <w:rPr>
      <w:b/>
      <w:bCs/>
    </w:rPr>
  </w:style>
  <w:style w:type="character" w:customStyle="1" w:styleId="af9">
    <w:name w:val="批注主题 字符"/>
    <w:basedOn w:val="af7"/>
    <w:link w:val="af8"/>
    <w:uiPriority w:val="99"/>
    <w:semiHidden/>
    <w:rsid w:val="00EF648E"/>
    <w:rPr>
      <w:rFonts w:ascii="Times New Roman" w:eastAsia="仿宋_GB2312"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2413947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58028275">
      <w:bodyDiv w:val="1"/>
      <w:marLeft w:val="0"/>
      <w:marRight w:val="0"/>
      <w:marTop w:val="0"/>
      <w:marBottom w:val="0"/>
      <w:divBdr>
        <w:top w:val="none" w:sz="0" w:space="0" w:color="auto"/>
        <w:left w:val="none" w:sz="0" w:space="0" w:color="auto"/>
        <w:bottom w:val="none" w:sz="0" w:space="0" w:color="auto"/>
        <w:right w:val="none" w:sz="0" w:space="0" w:color="auto"/>
      </w:divBdr>
      <w:divsChild>
        <w:div w:id="1328292537">
          <w:marLeft w:val="0"/>
          <w:marRight w:val="0"/>
          <w:marTop w:val="0"/>
          <w:marBottom w:val="0"/>
          <w:divBdr>
            <w:top w:val="none" w:sz="0" w:space="0" w:color="auto"/>
            <w:left w:val="none" w:sz="0" w:space="0" w:color="auto"/>
            <w:bottom w:val="single" w:sz="6" w:space="15" w:color="EEEEEE"/>
            <w:right w:val="none" w:sz="0" w:space="0" w:color="auto"/>
          </w:divBdr>
        </w:div>
        <w:div w:id="318971989">
          <w:marLeft w:val="0"/>
          <w:marRight w:val="0"/>
          <w:marTop w:val="0"/>
          <w:marBottom w:val="0"/>
          <w:divBdr>
            <w:top w:val="none" w:sz="0" w:space="0" w:color="auto"/>
            <w:left w:val="none" w:sz="0" w:space="0" w:color="auto"/>
            <w:bottom w:val="none" w:sz="0" w:space="0" w:color="auto"/>
            <w:right w:val="none" w:sz="0" w:space="0" w:color="auto"/>
          </w:divBdr>
          <w:divsChild>
            <w:div w:id="506598208">
              <w:marLeft w:val="0"/>
              <w:marRight w:val="0"/>
              <w:marTop w:val="0"/>
              <w:marBottom w:val="225"/>
              <w:divBdr>
                <w:top w:val="none" w:sz="0" w:space="0" w:color="auto"/>
                <w:left w:val="none" w:sz="0" w:space="0" w:color="auto"/>
                <w:bottom w:val="none" w:sz="0" w:space="0" w:color="auto"/>
                <w:right w:val="none" w:sz="0" w:space="0" w:color="auto"/>
              </w:divBdr>
            </w:div>
            <w:div w:id="2139568269">
              <w:marLeft w:val="0"/>
              <w:marRight w:val="0"/>
              <w:marTop w:val="0"/>
              <w:marBottom w:val="0"/>
              <w:divBdr>
                <w:top w:val="none" w:sz="0" w:space="0" w:color="auto"/>
                <w:left w:val="none" w:sz="0" w:space="0" w:color="auto"/>
                <w:bottom w:val="none" w:sz="0" w:space="0" w:color="auto"/>
                <w:right w:val="none" w:sz="0" w:space="0" w:color="auto"/>
              </w:divBdr>
              <w:divsChild>
                <w:div w:id="1749229620">
                  <w:marLeft w:val="0"/>
                  <w:marRight w:val="0"/>
                  <w:marTop w:val="0"/>
                  <w:marBottom w:val="0"/>
                  <w:divBdr>
                    <w:top w:val="none" w:sz="0" w:space="0" w:color="auto"/>
                    <w:left w:val="none" w:sz="0" w:space="0" w:color="auto"/>
                    <w:bottom w:val="none" w:sz="0" w:space="0" w:color="auto"/>
                    <w:right w:val="none" w:sz="0" w:space="0" w:color="auto"/>
                  </w:divBdr>
                  <w:divsChild>
                    <w:div w:id="3467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90D05-A0DF-4377-B465-A14591EE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30</cp:revision>
  <dcterms:created xsi:type="dcterms:W3CDTF">2021-05-15T10:17:00Z</dcterms:created>
  <dcterms:modified xsi:type="dcterms:W3CDTF">2021-05-15T10:43:00Z</dcterms:modified>
</cp:coreProperties>
</file>