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0FAEF" w14:textId="77777777" w:rsidR="009C6267" w:rsidRDefault="009C6267" w:rsidP="009C6267">
      <w:pPr>
        <w:pStyle w:val="aa"/>
      </w:pPr>
      <w:r>
        <w:rPr>
          <w:rFonts w:hint="eastAsia"/>
        </w:rPr>
        <w:t>写作提高</w:t>
      </w:r>
    </w:p>
    <w:p w14:paraId="0347988A" w14:textId="77777777" w:rsidR="009C6267" w:rsidRDefault="009C6267" w:rsidP="009C6267">
      <w:pPr>
        <w:pStyle w:val="1"/>
      </w:pPr>
      <w:r w:rsidRPr="009C6267">
        <w:t xml:space="preserve">Chevalier de </w:t>
      </w:r>
      <w:proofErr w:type="spellStart"/>
      <w:r w:rsidRPr="009C6267">
        <w:t>Seingalt</w:t>
      </w:r>
      <w:proofErr w:type="spellEnd"/>
    </w:p>
    <w:p w14:paraId="6CB3A751" w14:textId="77777777" w:rsidR="009C6267" w:rsidRPr="00672065" w:rsidRDefault="009C6267" w:rsidP="009C6267">
      <w:pPr>
        <w:ind w:firstLine="480"/>
      </w:pPr>
      <w:r w:rsidRPr="00672065">
        <w:t>the Chevalier's memoir is pretty accurate</w:t>
      </w:r>
      <w:r w:rsidRPr="00672065">
        <w:rPr>
          <w:color w:val="FF0000"/>
        </w:rPr>
        <w:t xml:space="preserve"> overall</w:t>
      </w:r>
    </w:p>
    <w:p w14:paraId="4326CFAE" w14:textId="77777777" w:rsidR="009C6267" w:rsidRDefault="009C6267" w:rsidP="009C6267">
      <w:pPr>
        <w:ind w:firstLine="480"/>
      </w:pPr>
      <w:r w:rsidRPr="004E34D6">
        <w:t>is, by and large, a reliable historical source</w:t>
      </w:r>
    </w:p>
    <w:p w14:paraId="42FA1D5A" w14:textId="77777777" w:rsidR="009C6267" w:rsidRDefault="009C6267" w:rsidP="009C6267">
      <w:pPr>
        <w:ind w:firstLine="480"/>
      </w:pPr>
      <w:r w:rsidRPr="00672065">
        <w:t>Let's look at the accuracy of the three episodes mentioned in the reading.</w:t>
      </w:r>
    </w:p>
    <w:p w14:paraId="1044E90E" w14:textId="77777777" w:rsidR="009C6267" w:rsidRDefault="009C6267" w:rsidP="009C6267">
      <w:pPr>
        <w:ind w:firstLine="480"/>
      </w:pPr>
      <w:r w:rsidRPr="00672065">
        <w:t>Episodes</w:t>
      </w:r>
      <w:r>
        <w:t xml:space="preserve"> </w:t>
      </w:r>
      <w:r w:rsidRPr="009A2166">
        <w:rPr>
          <w:rFonts w:hint="eastAsia"/>
        </w:rPr>
        <w:t>插曲（</w:t>
      </w:r>
      <w:r w:rsidRPr="009A2166">
        <w:rPr>
          <w:rFonts w:hint="eastAsia"/>
        </w:rPr>
        <w:t>episode</w:t>
      </w:r>
      <w:r w:rsidRPr="009A2166">
        <w:rPr>
          <w:rFonts w:hint="eastAsia"/>
        </w:rPr>
        <w:t>复数）</w:t>
      </w:r>
    </w:p>
    <w:p w14:paraId="3EAD6C04" w14:textId="77777777" w:rsidR="009C6267" w:rsidRDefault="009C6267" w:rsidP="009C6267">
      <w:pPr>
        <w:ind w:firstLine="480"/>
      </w:pPr>
      <w:r w:rsidRPr="0059104E">
        <w:t>took a few days to convert his assets into actual money.</w:t>
      </w:r>
    </w:p>
    <w:p w14:paraId="1E15BC8F" w14:textId="77777777" w:rsidR="009C6267" w:rsidRDefault="009C6267" w:rsidP="009C6267">
      <w:pPr>
        <w:ind w:firstLine="480"/>
        <w:rPr>
          <w:color w:val="FF0000"/>
        </w:rPr>
      </w:pPr>
      <w:r w:rsidRPr="0059104E">
        <w:t xml:space="preserve">Evidently the Chevalier kept his notes of these conversations for many years </w:t>
      </w:r>
      <w:r w:rsidRPr="0059104E">
        <w:rPr>
          <w:color w:val="FF0000"/>
        </w:rPr>
        <w:t>and referred to them when writing the memoir.</w:t>
      </w:r>
    </w:p>
    <w:p w14:paraId="42EF6B07" w14:textId="77777777" w:rsidR="009C6267" w:rsidRDefault="009C6267" w:rsidP="009C6267">
      <w:pPr>
        <w:ind w:firstLine="480"/>
      </w:pPr>
      <w:r w:rsidRPr="0059104E">
        <w:t>in his later life</w:t>
      </w:r>
    </w:p>
    <w:p w14:paraId="75E9C468" w14:textId="77777777" w:rsidR="009C6267" w:rsidRDefault="009C6267" w:rsidP="009C6267">
      <w:pPr>
        <w:ind w:firstLine="480"/>
      </w:pPr>
      <w:r w:rsidRPr="0059104E">
        <w:t>confirmed</w:t>
      </w:r>
      <w:r>
        <w:t xml:space="preserve"> </w:t>
      </w:r>
      <w:r>
        <w:rPr>
          <w:rFonts w:hint="eastAsia"/>
        </w:rPr>
        <w:t>证实</w:t>
      </w:r>
    </w:p>
    <w:p w14:paraId="2420B3F5" w14:textId="77777777" w:rsidR="009C6267" w:rsidRPr="0059104E" w:rsidRDefault="009C6267" w:rsidP="009C6267">
      <w:pPr>
        <w:ind w:firstLine="480"/>
      </w:pPr>
      <w:r w:rsidRPr="0059104E">
        <w:t xml:space="preserve">Why would they need to repair a ceiling </w:t>
      </w:r>
      <w:r w:rsidRPr="006C0127">
        <w:rPr>
          <w:color w:val="FF0000"/>
        </w:rPr>
        <w:t>unless</w:t>
      </w:r>
      <w:r w:rsidRPr="0059104E">
        <w:t xml:space="preserve"> he had escaped</w:t>
      </w:r>
      <w:r w:rsidRPr="006C0127">
        <w:rPr>
          <w:color w:val="FF0000"/>
        </w:rPr>
        <w:t xml:space="preserve"> exactly as</w:t>
      </w:r>
      <w:r w:rsidRPr="0059104E">
        <w:t xml:space="preserve"> he said he did?</w:t>
      </w:r>
    </w:p>
    <w:p w14:paraId="15A48051" w14:textId="77777777" w:rsidR="009C6267" w:rsidRPr="009C6267" w:rsidRDefault="009C6267" w:rsidP="009C6267">
      <w:pPr>
        <w:ind w:firstLine="480"/>
      </w:pPr>
    </w:p>
    <w:p w14:paraId="62DB73BF" w14:textId="77777777" w:rsidR="009C6267" w:rsidRDefault="009C6267" w:rsidP="009C6267">
      <w:pPr>
        <w:ind w:firstLine="480"/>
      </w:pPr>
      <w:r>
        <w:t xml:space="preserve">criminal </w:t>
      </w:r>
    </w:p>
    <w:p w14:paraId="17F45BCD" w14:textId="77777777" w:rsidR="009C6267" w:rsidRDefault="009C6267" w:rsidP="009C6267">
      <w:pPr>
        <w:ind w:firstLine="480"/>
      </w:pPr>
      <w:r>
        <w:rPr>
          <w:rFonts w:hint="eastAsia"/>
        </w:rPr>
        <w:t>犯罪的；刑事的；罪过的，错误的；不道德的；令人震惊的；罪犯；</w:t>
      </w:r>
    </w:p>
    <w:p w14:paraId="14729327" w14:textId="77777777" w:rsidR="0072036D" w:rsidRDefault="0072036D" w:rsidP="0072036D">
      <w:pPr>
        <w:ind w:firstLine="480"/>
      </w:pPr>
      <w:r>
        <w:t xml:space="preserve">put forward </w:t>
      </w:r>
    </w:p>
    <w:p w14:paraId="0A84042E" w14:textId="77777777" w:rsidR="009C6267" w:rsidRDefault="0072036D" w:rsidP="0072036D">
      <w:pPr>
        <w:ind w:firstLine="480"/>
      </w:pPr>
      <w:r>
        <w:rPr>
          <w:rFonts w:hint="eastAsia"/>
        </w:rPr>
        <w:t>提出；拿出；放出；推举出；</w:t>
      </w:r>
    </w:p>
    <w:p w14:paraId="05A1175B" w14:textId="77777777" w:rsidR="0072036D" w:rsidRDefault="0072036D" w:rsidP="0072036D">
      <w:pPr>
        <w:ind w:firstLine="480"/>
      </w:pPr>
    </w:p>
    <w:p w14:paraId="1009ABD8" w14:textId="77777777" w:rsidR="0072036D" w:rsidRPr="0072036D" w:rsidRDefault="0072036D" w:rsidP="0072036D">
      <w:pPr>
        <w:ind w:firstLine="480"/>
        <w:rPr>
          <w:i/>
          <w:u w:val="single"/>
        </w:rPr>
      </w:pPr>
      <w:r w:rsidRPr="0072036D">
        <w:rPr>
          <w:i/>
          <w:u w:val="single"/>
        </w:rPr>
        <w:t xml:space="preserve">The lecture talks about the evidences proving accuracy of the Chevalier's memoir, which apparently refute the points illustrated in the passage. According to the passage, several assumptions have been </w:t>
      </w:r>
      <w:commentRangeStart w:id="0"/>
      <w:proofErr w:type="gramStart"/>
      <w:r w:rsidRPr="0072036D">
        <w:rPr>
          <w:i/>
          <w:u w:val="single"/>
        </w:rPr>
        <w:t>post</w:t>
      </w:r>
      <w:proofErr w:type="gramEnd"/>
      <w:r w:rsidRPr="0072036D">
        <w:rPr>
          <w:i/>
          <w:u w:val="single"/>
        </w:rPr>
        <w:t xml:space="preserve"> </w:t>
      </w:r>
      <w:commentRangeEnd w:id="0"/>
      <w:r w:rsidR="00D63466">
        <w:rPr>
          <w:rStyle w:val="af5"/>
        </w:rPr>
        <w:commentReference w:id="0"/>
      </w:r>
      <w:r w:rsidRPr="0072036D">
        <w:rPr>
          <w:i/>
          <w:u w:val="single"/>
        </w:rPr>
        <w:t xml:space="preserve">to argue the </w:t>
      </w:r>
      <w:proofErr w:type="spellStart"/>
      <w:r w:rsidRPr="0072036D">
        <w:rPr>
          <w:i/>
          <w:u w:val="single"/>
        </w:rPr>
        <w:t>accruacy</w:t>
      </w:r>
      <w:proofErr w:type="spellEnd"/>
      <w:r w:rsidRPr="0072036D">
        <w:rPr>
          <w:i/>
          <w:u w:val="single"/>
        </w:rPr>
        <w:t xml:space="preserve"> of the </w:t>
      </w:r>
      <w:proofErr w:type="spellStart"/>
      <w:r w:rsidRPr="0072036D">
        <w:rPr>
          <w:i/>
          <w:u w:val="single"/>
        </w:rPr>
        <w:t>memior</w:t>
      </w:r>
      <w:proofErr w:type="spellEnd"/>
      <w:r w:rsidRPr="0072036D">
        <w:rPr>
          <w:i/>
          <w:u w:val="single"/>
        </w:rPr>
        <w:t xml:space="preserve">. Conversely, the </w:t>
      </w:r>
      <w:proofErr w:type="spellStart"/>
      <w:r w:rsidRPr="0072036D">
        <w:rPr>
          <w:i/>
          <w:u w:val="single"/>
        </w:rPr>
        <w:t>profeesor</w:t>
      </w:r>
      <w:proofErr w:type="spellEnd"/>
      <w:r w:rsidRPr="0072036D">
        <w:rPr>
          <w:i/>
          <w:u w:val="single"/>
        </w:rPr>
        <w:t xml:space="preserve"> holds the view that some historical evidences can overturn the assumptions.</w:t>
      </w:r>
    </w:p>
    <w:p w14:paraId="5E123045" w14:textId="77777777" w:rsidR="0072036D" w:rsidRPr="0072036D" w:rsidRDefault="0072036D" w:rsidP="0072036D">
      <w:pPr>
        <w:ind w:firstLine="480"/>
        <w:rPr>
          <w:i/>
          <w:u w:val="single"/>
        </w:rPr>
      </w:pPr>
    </w:p>
    <w:p w14:paraId="7AD2A6BF" w14:textId="77777777" w:rsidR="0072036D" w:rsidRPr="0072036D" w:rsidRDefault="0072036D" w:rsidP="0072036D">
      <w:pPr>
        <w:ind w:firstLine="480"/>
        <w:rPr>
          <w:i/>
          <w:u w:val="single"/>
        </w:rPr>
      </w:pPr>
      <w:r w:rsidRPr="0072036D">
        <w:rPr>
          <w:i/>
          <w:u w:val="single"/>
        </w:rPr>
        <w:t xml:space="preserve">First, the professor argues that borrowing money does not mean </w:t>
      </w:r>
      <w:commentRangeStart w:id="1"/>
      <w:r w:rsidRPr="0072036D">
        <w:rPr>
          <w:i/>
          <w:u w:val="single"/>
        </w:rPr>
        <w:t>poor</w:t>
      </w:r>
      <w:commentRangeEnd w:id="1"/>
      <w:r w:rsidR="00D63466">
        <w:rPr>
          <w:rStyle w:val="af5"/>
        </w:rPr>
        <w:commentReference w:id="1"/>
      </w:r>
      <w:r w:rsidRPr="0072036D">
        <w:rPr>
          <w:i/>
          <w:u w:val="single"/>
        </w:rPr>
        <w:t>. In the words, it was normally for Chevalier, a merchant man, to borrow some cash while he was waiting for the payment of his commodities, which directly contradict what the passage have indicated.</w:t>
      </w:r>
    </w:p>
    <w:p w14:paraId="7E53EBDD" w14:textId="77777777" w:rsidR="0072036D" w:rsidRPr="0072036D" w:rsidRDefault="0072036D" w:rsidP="0072036D">
      <w:pPr>
        <w:ind w:firstLine="480"/>
        <w:rPr>
          <w:i/>
          <w:u w:val="single"/>
        </w:rPr>
      </w:pPr>
    </w:p>
    <w:p w14:paraId="748C6E80" w14:textId="77777777" w:rsidR="0072036D" w:rsidRPr="0072036D" w:rsidRDefault="0072036D" w:rsidP="0072036D">
      <w:pPr>
        <w:ind w:firstLine="480"/>
        <w:rPr>
          <w:i/>
          <w:u w:val="single"/>
        </w:rPr>
      </w:pPr>
      <w:r w:rsidRPr="0072036D">
        <w:rPr>
          <w:i/>
          <w:u w:val="single"/>
        </w:rPr>
        <w:t xml:space="preserve">The second evidence the professor uses to cast doubt on the passage is that Chevalier recorded the conversation with Voltaire every night in his diary and </w:t>
      </w:r>
      <w:commentRangeStart w:id="2"/>
      <w:proofErr w:type="spellStart"/>
      <w:r w:rsidRPr="0072036D">
        <w:rPr>
          <w:i/>
          <w:u w:val="single"/>
        </w:rPr>
        <w:t>keeped</w:t>
      </w:r>
      <w:proofErr w:type="spellEnd"/>
      <w:r w:rsidRPr="0072036D">
        <w:rPr>
          <w:i/>
          <w:u w:val="single"/>
        </w:rPr>
        <w:t xml:space="preserve"> </w:t>
      </w:r>
      <w:commentRangeEnd w:id="2"/>
      <w:r w:rsidR="00D63466">
        <w:rPr>
          <w:rStyle w:val="af5"/>
        </w:rPr>
        <w:commentReference w:id="2"/>
      </w:r>
      <w:r w:rsidRPr="0072036D">
        <w:rPr>
          <w:i/>
          <w:u w:val="single"/>
        </w:rPr>
        <w:t xml:space="preserve">it until his death, which </w:t>
      </w:r>
      <w:commentRangeStart w:id="3"/>
      <w:r w:rsidRPr="0072036D">
        <w:rPr>
          <w:i/>
          <w:u w:val="single"/>
        </w:rPr>
        <w:t xml:space="preserve">were </w:t>
      </w:r>
      <w:commentRangeEnd w:id="3"/>
      <w:r w:rsidR="007C67C0">
        <w:rPr>
          <w:rStyle w:val="af5"/>
        </w:rPr>
        <w:commentReference w:id="3"/>
      </w:r>
      <w:commentRangeStart w:id="4"/>
      <w:r w:rsidRPr="0072036D">
        <w:rPr>
          <w:i/>
          <w:u w:val="single"/>
        </w:rPr>
        <w:t xml:space="preserve">proved </w:t>
      </w:r>
      <w:commentRangeEnd w:id="4"/>
      <w:r w:rsidR="007C67C0">
        <w:rPr>
          <w:rStyle w:val="af5"/>
        </w:rPr>
        <w:commentReference w:id="4"/>
      </w:r>
      <w:r w:rsidRPr="0072036D">
        <w:rPr>
          <w:i/>
          <w:u w:val="single"/>
        </w:rPr>
        <w:t xml:space="preserve">by his friend who </w:t>
      </w:r>
      <w:proofErr w:type="spellStart"/>
      <w:r w:rsidRPr="0072036D">
        <w:rPr>
          <w:i/>
          <w:u w:val="single"/>
        </w:rPr>
        <w:t>accopanied</w:t>
      </w:r>
      <w:proofErr w:type="spellEnd"/>
      <w:r w:rsidRPr="0072036D">
        <w:rPr>
          <w:i/>
          <w:u w:val="single"/>
        </w:rPr>
        <w:t xml:space="preserve"> Chevalier during the last of Chevalier's life. This evidence is sharply contrast to the passage which make a </w:t>
      </w:r>
      <w:proofErr w:type="spellStart"/>
      <w:r w:rsidRPr="0072036D">
        <w:rPr>
          <w:i/>
          <w:u w:val="single"/>
        </w:rPr>
        <w:t>hypothsis</w:t>
      </w:r>
      <w:proofErr w:type="spellEnd"/>
      <w:r w:rsidRPr="0072036D">
        <w:rPr>
          <w:i/>
          <w:u w:val="single"/>
        </w:rPr>
        <w:t xml:space="preserve"> that no one can remember exact phrases after several years.</w:t>
      </w:r>
    </w:p>
    <w:p w14:paraId="4A781006" w14:textId="77777777" w:rsidR="0072036D" w:rsidRPr="0072036D" w:rsidRDefault="0072036D" w:rsidP="0072036D">
      <w:pPr>
        <w:ind w:firstLine="480"/>
        <w:rPr>
          <w:i/>
          <w:u w:val="single"/>
        </w:rPr>
      </w:pPr>
    </w:p>
    <w:p w14:paraId="7B0B82D4" w14:textId="77777777" w:rsidR="0072036D" w:rsidRPr="0072036D" w:rsidRDefault="0072036D" w:rsidP="0072036D">
      <w:pPr>
        <w:ind w:firstLine="480"/>
        <w:rPr>
          <w:i/>
          <w:u w:val="single"/>
        </w:rPr>
      </w:pPr>
      <w:r w:rsidRPr="0072036D">
        <w:rPr>
          <w:i/>
          <w:u w:val="single"/>
        </w:rPr>
        <w:t xml:space="preserve">Another evidence the lecture adopts to refute the reading is that, although there were other </w:t>
      </w:r>
      <w:proofErr w:type="spellStart"/>
      <w:r w:rsidRPr="0072036D">
        <w:rPr>
          <w:i/>
          <w:u w:val="single"/>
        </w:rPr>
        <w:t>crimials</w:t>
      </w:r>
      <w:proofErr w:type="spellEnd"/>
      <w:r w:rsidRPr="0072036D">
        <w:rPr>
          <w:i/>
          <w:u w:val="single"/>
        </w:rPr>
        <w:t xml:space="preserve"> who have more powerful friends in Venice, no one in the Venetian prison was freed by bribing </w:t>
      </w:r>
      <w:r w:rsidRPr="0072036D">
        <w:rPr>
          <w:i/>
          <w:u w:val="single"/>
        </w:rPr>
        <w:lastRenderedPageBreak/>
        <w:t xml:space="preserve">the jailers. What's more the officers indicated that the celling of Chevalier's cell </w:t>
      </w:r>
      <w:commentRangeStart w:id="5"/>
      <w:r w:rsidRPr="0072036D">
        <w:rPr>
          <w:i/>
          <w:u w:val="single"/>
        </w:rPr>
        <w:t xml:space="preserve">needs </w:t>
      </w:r>
      <w:commentRangeEnd w:id="5"/>
      <w:r w:rsidR="007C67C0">
        <w:rPr>
          <w:rStyle w:val="af5"/>
        </w:rPr>
        <w:commentReference w:id="5"/>
      </w:r>
      <w:r w:rsidRPr="0072036D">
        <w:rPr>
          <w:i/>
          <w:u w:val="single"/>
        </w:rPr>
        <w:t xml:space="preserve">repairing, </w:t>
      </w:r>
      <w:proofErr w:type="spellStart"/>
      <w:proofErr w:type="gramStart"/>
      <w:r w:rsidRPr="0072036D">
        <w:rPr>
          <w:i/>
          <w:u w:val="single"/>
        </w:rPr>
        <w:t>which,deffering</w:t>
      </w:r>
      <w:proofErr w:type="spellEnd"/>
      <w:proofErr w:type="gramEnd"/>
      <w:r w:rsidRPr="0072036D">
        <w:rPr>
          <w:i/>
          <w:u w:val="single"/>
        </w:rPr>
        <w:t xml:space="preserve"> from the statement of the passage, indirectly proved Chevalier's memoir.</w:t>
      </w:r>
    </w:p>
    <w:p w14:paraId="03A6F841" w14:textId="77777777" w:rsidR="0072036D" w:rsidRPr="0072036D" w:rsidRDefault="0072036D" w:rsidP="0072036D">
      <w:pPr>
        <w:ind w:firstLine="480"/>
        <w:rPr>
          <w:i/>
          <w:u w:val="single"/>
        </w:rPr>
      </w:pPr>
    </w:p>
    <w:p w14:paraId="378E8532" w14:textId="77777777" w:rsidR="0072036D" w:rsidRPr="0072036D" w:rsidRDefault="0072036D" w:rsidP="0072036D">
      <w:pPr>
        <w:ind w:firstLine="480"/>
        <w:rPr>
          <w:i/>
          <w:u w:val="single"/>
        </w:rPr>
      </w:pPr>
      <w:r w:rsidRPr="0072036D">
        <w:rPr>
          <w:i/>
          <w:u w:val="single"/>
        </w:rPr>
        <w:t xml:space="preserve">In summary, </w:t>
      </w:r>
      <w:commentRangeStart w:id="6"/>
      <w:proofErr w:type="spellStart"/>
      <w:r w:rsidRPr="0072036D">
        <w:rPr>
          <w:i/>
          <w:u w:val="single"/>
        </w:rPr>
        <w:t>scarecly</w:t>
      </w:r>
      <w:proofErr w:type="spellEnd"/>
      <w:r w:rsidRPr="0072036D">
        <w:rPr>
          <w:i/>
          <w:u w:val="single"/>
        </w:rPr>
        <w:t xml:space="preserve"> </w:t>
      </w:r>
      <w:commentRangeEnd w:id="6"/>
      <w:r w:rsidR="007C67C0">
        <w:rPr>
          <w:rStyle w:val="af5"/>
        </w:rPr>
        <w:commentReference w:id="6"/>
      </w:r>
      <w:r w:rsidRPr="0072036D">
        <w:rPr>
          <w:i/>
          <w:u w:val="single"/>
        </w:rPr>
        <w:t>at all the professor agrees with what is presented in the passage. She claims that the Chevalier's memoir is accuracy, whereas the reading makes the point that the memoir is distorted.</w:t>
      </w:r>
    </w:p>
    <w:p w14:paraId="71988FC0" w14:textId="26FCEDB3" w:rsidR="008A752D" w:rsidRDefault="008A752D" w:rsidP="004156AD">
      <w:pPr>
        <w:ind w:firstLineChars="0" w:firstLine="0"/>
      </w:pPr>
    </w:p>
    <w:p w14:paraId="5037A439" w14:textId="4A9E8BA9" w:rsidR="00FE6E0E" w:rsidRDefault="00FE6E0E" w:rsidP="00FE6E0E">
      <w:pPr>
        <w:pStyle w:val="1"/>
      </w:pPr>
      <w:r w:rsidRPr="00FE6E0E">
        <w:t>Life today is easier and more comfortable than it was when your grandparents were children</w:t>
      </w:r>
    </w:p>
    <w:p w14:paraId="1C599445" w14:textId="32102C29" w:rsidR="00FE6E0E" w:rsidRDefault="00FE6E0E" w:rsidP="00FE6E0E">
      <w:pPr>
        <w:ind w:firstLineChars="0" w:firstLine="0"/>
      </w:pPr>
      <w:r>
        <w:t xml:space="preserve">When </w:t>
      </w:r>
      <w:commentRangeStart w:id="7"/>
      <w:proofErr w:type="spellStart"/>
      <w:r>
        <w:t>is</w:t>
      </w:r>
      <w:proofErr w:type="spellEnd"/>
      <w:r>
        <w:t xml:space="preserve"> </w:t>
      </w:r>
      <w:commentRangeEnd w:id="7"/>
      <w:r>
        <w:rPr>
          <w:rStyle w:val="af5"/>
        </w:rPr>
        <w:commentReference w:id="7"/>
      </w:r>
      <w:r>
        <w:t xml:space="preserve">comes to the issue about the living environment </w:t>
      </w:r>
      <w:commentRangeStart w:id="8"/>
      <w:del w:id="9" w:author="YUYixiong" w:date="2021-07-02T12:47:00Z">
        <w:r w:rsidDel="00FE6E0E">
          <w:delText xml:space="preserve">compared </w:delText>
        </w:r>
        <w:commentRangeEnd w:id="8"/>
        <w:r w:rsidDel="00FE6E0E">
          <w:rPr>
            <w:rStyle w:val="af5"/>
          </w:rPr>
          <w:commentReference w:id="8"/>
        </w:r>
        <w:r w:rsidDel="00FE6E0E">
          <w:delText>between us and our grandparents</w:delText>
        </w:r>
      </w:del>
      <w:ins w:id="10" w:author="YUYixiong" w:date="2021-07-02T12:47:00Z">
        <w:r>
          <w:t xml:space="preserve">compared us with </w:t>
        </w:r>
      </w:ins>
      <w:ins w:id="11" w:author="YUYixiong" w:date="2021-07-02T12:48:00Z">
        <w:r>
          <w:t>grandparents</w:t>
        </w:r>
      </w:ins>
      <w:r>
        <w:t>, people's opinion</w:t>
      </w:r>
      <w:commentRangeStart w:id="12"/>
      <w:r>
        <w:t xml:space="preserve"> </w:t>
      </w:r>
      <w:proofErr w:type="gramStart"/>
      <w:r>
        <w:t>differ</w:t>
      </w:r>
      <w:commentRangeEnd w:id="12"/>
      <w:proofErr w:type="gramEnd"/>
      <w:r w:rsidR="00C84D40">
        <w:rPr>
          <w:rStyle w:val="af5"/>
        </w:rPr>
        <w:commentReference w:id="12"/>
      </w:r>
      <w:r>
        <w:t xml:space="preserve"> from people to people and culture to culture. </w:t>
      </w:r>
      <w:r w:rsidRPr="00AB3982">
        <w:rPr>
          <w:highlight w:val="yellow"/>
          <w:rPrChange w:id="13" w:author="YUYixiong" w:date="2021-07-02T12:49:00Z">
            <w:rPr/>
          </w:rPrChange>
        </w:rPr>
        <w:t>On my personal level,</w:t>
      </w:r>
      <w:r>
        <w:t xml:space="preserve"> considering the reasons of medical conditions, education resources and opportunities, it is life becomes more easier and more comfortable nowadays that I believe.</w:t>
      </w:r>
    </w:p>
    <w:p w14:paraId="3399D8E2" w14:textId="77777777" w:rsidR="00FE6E0E" w:rsidRDefault="00FE6E0E" w:rsidP="00FE6E0E">
      <w:pPr>
        <w:ind w:firstLineChars="0" w:firstLine="0"/>
      </w:pPr>
    </w:p>
    <w:p w14:paraId="30222A52" w14:textId="09307D96" w:rsidR="00FE6E0E" w:rsidRDefault="00FE6E0E" w:rsidP="00FE6E0E">
      <w:pPr>
        <w:ind w:firstLineChars="0" w:firstLine="0"/>
      </w:pPr>
      <w:r>
        <w:t xml:space="preserve">What I have to admit is that the life during our grandparents' childhood has some merits. For instance, the countryside that the lived in was much </w:t>
      </w:r>
      <w:del w:id="14" w:author="YUYixiong" w:date="2021-07-02T13:10:00Z">
        <w:r w:rsidDel="002A3A07">
          <w:delText xml:space="preserve">more </w:delText>
        </w:r>
      </w:del>
      <w:r>
        <w:t>closer to the nature especially compared with ours in the town. Besides, they had more leisure time after work than what we have. However, if take more factors into consideration, I believe everyone will change his mind.</w:t>
      </w:r>
    </w:p>
    <w:p w14:paraId="29BE6BEC" w14:textId="77777777" w:rsidR="00FE6E0E" w:rsidRDefault="00FE6E0E" w:rsidP="00FE6E0E">
      <w:pPr>
        <w:ind w:firstLineChars="0" w:firstLine="0"/>
      </w:pPr>
    </w:p>
    <w:p w14:paraId="093F184D" w14:textId="77777777" w:rsidR="00FE6E0E" w:rsidRDefault="00FE6E0E" w:rsidP="00FE6E0E">
      <w:pPr>
        <w:ind w:firstLineChars="0" w:firstLine="0"/>
      </w:pPr>
      <w:r>
        <w:t xml:space="preserve">Recently, the medical conditions </w:t>
      </w:r>
      <w:commentRangeStart w:id="15"/>
      <w:r>
        <w:t>powered by</w:t>
      </w:r>
      <w:commentRangeEnd w:id="15"/>
      <w:r w:rsidR="005339A9">
        <w:rPr>
          <w:rStyle w:val="af5"/>
        </w:rPr>
        <w:commentReference w:id="15"/>
      </w:r>
      <w:r>
        <w:t xml:space="preserve"> health departments have caused public concern. Obviously, people will never think that is enough for their</w:t>
      </w:r>
      <w:commentRangeStart w:id="16"/>
      <w:r>
        <w:t xml:space="preserve"> </w:t>
      </w:r>
      <w:proofErr w:type="spellStart"/>
      <w:r>
        <w:t>healthy</w:t>
      </w:r>
      <w:proofErr w:type="spellEnd"/>
      <w:r>
        <w:t xml:space="preserve"> care</w:t>
      </w:r>
      <w:commentRangeEnd w:id="16"/>
      <w:r w:rsidR="005339A9">
        <w:rPr>
          <w:rStyle w:val="af5"/>
        </w:rPr>
        <w:commentReference w:id="16"/>
      </w:r>
      <w:r>
        <w:t>. Nevertheless,</w:t>
      </w:r>
      <w:del w:id="17" w:author="YUYixiong" w:date="2021-07-02T13:08:00Z">
        <w:r w:rsidDel="003449B9">
          <w:delText xml:space="preserve"> </w:delText>
        </w:r>
      </w:del>
      <w:r>
        <w:t xml:space="preserve"> the health department when our grandparents were children provided poor help to the public, which was outrageous for modern people. Since health is the basic of life, I assure that we have a much more comfortable life than our grandparents.</w:t>
      </w:r>
    </w:p>
    <w:p w14:paraId="5493F419" w14:textId="77777777" w:rsidR="00FE6E0E" w:rsidRDefault="00FE6E0E" w:rsidP="00FE6E0E">
      <w:pPr>
        <w:ind w:firstLineChars="0" w:firstLine="0"/>
      </w:pPr>
      <w:bookmarkStart w:id="18" w:name="_GoBack"/>
      <w:bookmarkEnd w:id="18"/>
    </w:p>
    <w:p w14:paraId="4B0850C7" w14:textId="376A6EFC" w:rsidR="00FE6E0E" w:rsidRDefault="00FE6E0E" w:rsidP="00FE6E0E">
      <w:pPr>
        <w:ind w:firstLineChars="0" w:firstLine="0"/>
      </w:pPr>
      <w:r>
        <w:t xml:space="preserve">The importance of education </w:t>
      </w:r>
      <w:commentRangeStart w:id="19"/>
      <w:proofErr w:type="spellStart"/>
      <w:r>
        <w:t>resouces</w:t>
      </w:r>
      <w:commentRangeEnd w:id="19"/>
      <w:proofErr w:type="spellEnd"/>
      <w:r w:rsidR="003449B9">
        <w:rPr>
          <w:rStyle w:val="af5"/>
        </w:rPr>
        <w:commentReference w:id="19"/>
      </w:r>
      <w:r>
        <w:t xml:space="preserve"> comes next only to the importance of health care. Educat</w:t>
      </w:r>
      <w:ins w:id="20" w:author="YUYixiong" w:date="2021-07-02T13:10:00Z">
        <w:r w:rsidR="002A3A07">
          <w:t>io</w:t>
        </w:r>
      </w:ins>
      <w:del w:id="21" w:author="YUYixiong" w:date="2021-07-02T13:10:00Z">
        <w:r w:rsidDel="002A3A07">
          <w:delText>oi</w:delText>
        </w:r>
      </w:del>
      <w:r>
        <w:t>n, which can abroad one's horizon, is considered to be the most signi</w:t>
      </w:r>
      <w:ins w:id="22" w:author="YUYixiong" w:date="2021-07-02T13:10:00Z">
        <w:r w:rsidR="00671661">
          <w:t>fi</w:t>
        </w:r>
      </w:ins>
      <w:r>
        <w:t xml:space="preserve">cant thing in our society. Nonetheless, the education </w:t>
      </w:r>
      <w:proofErr w:type="spellStart"/>
      <w:r>
        <w:t>resouces</w:t>
      </w:r>
      <w:proofErr w:type="spellEnd"/>
      <w:r>
        <w:t xml:space="preserve"> seemed absent during our grandparent's early life. We can simply cast </w:t>
      </w:r>
      <w:proofErr w:type="spellStart"/>
      <w:proofErr w:type="gramStart"/>
      <w:r>
        <w:t>a</w:t>
      </w:r>
      <w:proofErr w:type="spellEnd"/>
      <w:proofErr w:type="gramEnd"/>
      <w:r>
        <w:t xml:space="preserve"> example to illustrate this, my grandmother is a rancher and she said that it was very hard for her to get access to the books. Examples like this happened everywhere in old China.</w:t>
      </w:r>
    </w:p>
    <w:p w14:paraId="190FB923" w14:textId="77777777" w:rsidR="00FE6E0E" w:rsidRDefault="00FE6E0E" w:rsidP="00FE6E0E">
      <w:pPr>
        <w:ind w:firstLineChars="0" w:firstLine="0"/>
      </w:pPr>
    </w:p>
    <w:p w14:paraId="0B3E3B33" w14:textId="72D591F9" w:rsidR="00FE6E0E" w:rsidRDefault="00FE6E0E" w:rsidP="00FE6E0E">
      <w:pPr>
        <w:ind w:firstLineChars="0" w:firstLine="0"/>
      </w:pPr>
      <w:r>
        <w:t xml:space="preserve">Last but not least, it is the liberty of </w:t>
      </w:r>
      <w:proofErr w:type="spellStart"/>
      <w:proofErr w:type="gramStart"/>
      <w:r>
        <w:t>choosing,the</w:t>
      </w:r>
      <w:proofErr w:type="spellEnd"/>
      <w:proofErr w:type="gramEnd"/>
      <w:r>
        <w:t xml:space="preserve"> opportunities, that influence a lot. For our grandparents, there was little </w:t>
      </w:r>
      <w:del w:id="23" w:author="YUYixiong" w:date="2021-07-02T12:49:00Z">
        <w:r w:rsidDel="00AF5805">
          <w:delText xml:space="preserve">oppions </w:delText>
        </w:r>
      </w:del>
      <w:ins w:id="24" w:author="YUYixiong" w:date="2021-07-02T12:49:00Z">
        <w:r w:rsidR="00AF5805">
          <w:t xml:space="preserve">opinions </w:t>
        </w:r>
      </w:ins>
      <w:r>
        <w:t>for them to make their life. Even though the life today is hard, we definitely have the right to choose what we want to do and who we want to be in the future.</w:t>
      </w:r>
    </w:p>
    <w:p w14:paraId="6D71D1F1" w14:textId="77777777" w:rsidR="00FE6E0E" w:rsidRDefault="00FE6E0E" w:rsidP="00FE6E0E">
      <w:pPr>
        <w:ind w:firstLineChars="0" w:firstLine="0"/>
      </w:pPr>
    </w:p>
    <w:p w14:paraId="190B0B2E" w14:textId="428FF027" w:rsidR="00FE6E0E" w:rsidRPr="00FE6E0E" w:rsidRDefault="00FE6E0E" w:rsidP="00FE6E0E">
      <w:pPr>
        <w:ind w:firstLineChars="0" w:firstLine="0"/>
        <w:rPr>
          <w:rFonts w:hint="eastAsia"/>
        </w:rPr>
      </w:pPr>
      <w:r>
        <w:t>In short, given what we have mentioned above, we can safely draw the conclusion that life becomes more easier and more comfortable nowadays.</w:t>
      </w:r>
    </w:p>
    <w:p w14:paraId="04CFA89F" w14:textId="77777777" w:rsidR="0072036D" w:rsidRDefault="0072036D" w:rsidP="004156AD">
      <w:pPr>
        <w:ind w:firstLineChars="0" w:firstLine="0"/>
      </w:pPr>
    </w:p>
    <w:p w14:paraId="2D849695" w14:textId="77777777" w:rsidR="0072036D" w:rsidRDefault="0072036D" w:rsidP="0072036D">
      <w:pPr>
        <w:pStyle w:val="1"/>
      </w:pPr>
      <w:r>
        <w:rPr>
          <w:rFonts w:hint="eastAsia"/>
        </w:rPr>
        <w:t>经验总结</w:t>
      </w:r>
    </w:p>
    <w:p w14:paraId="52919C28" w14:textId="77777777" w:rsidR="0072036D" w:rsidRDefault="0072036D" w:rsidP="0072036D">
      <w:pPr>
        <w:pStyle w:val="af4"/>
        <w:numPr>
          <w:ilvl w:val="0"/>
          <w:numId w:val="12"/>
        </w:numPr>
        <w:ind w:firstLineChars="0"/>
      </w:pPr>
      <w:r>
        <w:rPr>
          <w:rFonts w:hint="eastAsia"/>
        </w:rPr>
        <w:t>注意检查拼写，有时候</w:t>
      </w:r>
      <w:proofErr w:type="gramStart"/>
      <w:r>
        <w:rPr>
          <w:rFonts w:hint="eastAsia"/>
        </w:rPr>
        <w:t>打的快</w:t>
      </w:r>
      <w:proofErr w:type="gramEnd"/>
      <w:r>
        <w:rPr>
          <w:rFonts w:hint="eastAsia"/>
        </w:rPr>
        <w:t>了容易把两个字母打反</w:t>
      </w:r>
    </w:p>
    <w:p w14:paraId="3720960E" w14:textId="695364A4" w:rsidR="0072036D" w:rsidRDefault="0072036D" w:rsidP="00DF5AC2">
      <w:pPr>
        <w:ind w:firstLineChars="0"/>
      </w:pPr>
    </w:p>
    <w:p w14:paraId="3F48CD55" w14:textId="66FA02FA" w:rsidR="00DF5AC2" w:rsidRDefault="00DF5AC2" w:rsidP="00DF5AC2">
      <w:pPr>
        <w:ind w:firstLineChars="0"/>
      </w:pPr>
    </w:p>
    <w:p w14:paraId="20512D81" w14:textId="4B5DDD05" w:rsidR="00DF5AC2" w:rsidRDefault="00DF5AC2" w:rsidP="00DF5AC2">
      <w:pPr>
        <w:pStyle w:val="1"/>
      </w:pPr>
      <w:r>
        <w:rPr>
          <w:rFonts w:hint="eastAsia"/>
        </w:rPr>
        <w:t>句型</w:t>
      </w:r>
      <w:r w:rsidR="0092555C">
        <w:rPr>
          <w:rFonts w:hint="eastAsia"/>
        </w:rPr>
        <w:t>短语</w:t>
      </w:r>
      <w:r>
        <w:rPr>
          <w:rFonts w:hint="eastAsia"/>
        </w:rPr>
        <w:t>积累</w:t>
      </w:r>
    </w:p>
    <w:p w14:paraId="7A4B51AD" w14:textId="0308CCDF" w:rsidR="00DF5AC2" w:rsidRDefault="00DF5AC2" w:rsidP="00DF5AC2">
      <w:pPr>
        <w:ind w:firstLine="480"/>
      </w:pPr>
      <w:r>
        <w:t xml:space="preserve">Xx </w:t>
      </w:r>
      <w:r w:rsidRPr="00DF5AC2">
        <w:t>eventually evolved into</w:t>
      </w:r>
      <w:r>
        <w:t xml:space="preserve"> xx</w:t>
      </w:r>
    </w:p>
    <w:p w14:paraId="03A83399" w14:textId="456A908C" w:rsidR="00DF5AC2" w:rsidRDefault="0092555C" w:rsidP="00DF5AC2">
      <w:pPr>
        <w:ind w:firstLine="480"/>
      </w:pPr>
      <w:r w:rsidRPr="0092555C">
        <w:t>There is a preponderance of</w:t>
      </w:r>
      <w:r>
        <w:t xml:space="preserve"> xx in the xx</w:t>
      </w:r>
    </w:p>
    <w:p w14:paraId="2438290C" w14:textId="047DE48E" w:rsidR="0092555C" w:rsidRDefault="0092555C" w:rsidP="00DF5AC2">
      <w:pPr>
        <w:ind w:firstLine="480"/>
      </w:pPr>
      <w:r>
        <w:t xml:space="preserve">Xx </w:t>
      </w:r>
      <w:r w:rsidRPr="0092555C">
        <w:t>is prone to</w:t>
      </w:r>
      <w:r>
        <w:t xml:space="preserve"> xx</w:t>
      </w:r>
    </w:p>
    <w:p w14:paraId="6CB5CD09" w14:textId="0A8959F8" w:rsidR="0092555C" w:rsidRDefault="0092555C" w:rsidP="00DF5AC2">
      <w:pPr>
        <w:ind w:firstLine="480"/>
      </w:pPr>
      <w:r>
        <w:t xml:space="preserve">Xx </w:t>
      </w:r>
      <w:r w:rsidRPr="0092555C">
        <w:t>are beyond the capability of</w:t>
      </w:r>
      <w:r>
        <w:t xml:space="preserve"> xx</w:t>
      </w:r>
    </w:p>
    <w:p w14:paraId="524D271B" w14:textId="4D06D569" w:rsidR="00694E2E" w:rsidRDefault="00694E2E" w:rsidP="00DF5AC2">
      <w:pPr>
        <w:ind w:firstLine="480"/>
      </w:pPr>
      <w:r>
        <w:t>L</w:t>
      </w:r>
      <w:r>
        <w:rPr>
          <w:rFonts w:hint="eastAsia"/>
        </w:rPr>
        <w:t>ay</w:t>
      </w:r>
      <w:r>
        <w:t xml:space="preserve"> the in pattern of </w:t>
      </w:r>
    </w:p>
    <w:p w14:paraId="1A35F3C4" w14:textId="22D558C8" w:rsidR="001F041C" w:rsidRDefault="001F041C" w:rsidP="00DF5AC2">
      <w:pPr>
        <w:ind w:firstLine="480"/>
      </w:pPr>
    </w:p>
    <w:p w14:paraId="6DBBBB6F" w14:textId="3CDCF37E" w:rsidR="001F041C" w:rsidRDefault="001F041C" w:rsidP="00DF5AC2">
      <w:pPr>
        <w:ind w:firstLine="480"/>
      </w:pPr>
      <w:r w:rsidRPr="001F041C">
        <w:t>It was no accident that</w:t>
      </w:r>
    </w:p>
    <w:p w14:paraId="1D3E29A5" w14:textId="77777777" w:rsidR="001F041C" w:rsidRDefault="001F041C" w:rsidP="00DF5AC2">
      <w:pPr>
        <w:ind w:firstLine="480"/>
      </w:pPr>
    </w:p>
    <w:p w14:paraId="5BF3FD24" w14:textId="771733C4" w:rsidR="00694E2E" w:rsidRDefault="00694E2E" w:rsidP="00DF5AC2">
      <w:pPr>
        <w:ind w:firstLine="480"/>
      </w:pPr>
      <w:r w:rsidRPr="00694E2E">
        <w:t>Of course, the contrast is not quite so stark</w:t>
      </w:r>
      <w:r>
        <w:t>.</w:t>
      </w:r>
    </w:p>
    <w:p w14:paraId="5029E8A7" w14:textId="5CB4F751" w:rsidR="00694E2E" w:rsidRDefault="00694E2E" w:rsidP="00DF5AC2">
      <w:pPr>
        <w:ind w:firstLine="480"/>
      </w:pPr>
      <w:r w:rsidRPr="00694E2E">
        <w:t xml:space="preserve">Certainly, in trying to explain the </w:t>
      </w:r>
      <w:r w:rsidR="0089776C">
        <w:t>XX</w:t>
      </w:r>
      <w:r w:rsidRPr="00694E2E">
        <w:t xml:space="preserve"> phenomenon, one would have to place great emphasis on this almost instinct for the </w:t>
      </w:r>
      <w:r w:rsidR="004272EF">
        <w:t>XX</w:t>
      </w:r>
      <w:r w:rsidRPr="00694E2E">
        <w:t>.</w:t>
      </w:r>
    </w:p>
    <w:p w14:paraId="2580BF3C" w14:textId="7F049A96" w:rsidR="001C2CA8" w:rsidRDefault="001C2CA8" w:rsidP="00DF5AC2">
      <w:pPr>
        <w:ind w:firstLine="480"/>
      </w:pPr>
      <w:r w:rsidRPr="001C2CA8">
        <w:rPr>
          <w:rFonts w:hint="eastAsia"/>
        </w:rPr>
        <w:t>毫无疑问的是，为了解释罗马现象，人们</w:t>
      </w:r>
      <w:proofErr w:type="gramStart"/>
      <w:r w:rsidRPr="001C2CA8">
        <w:rPr>
          <w:rFonts w:hint="eastAsia"/>
        </w:rPr>
        <w:t>应该极</w:t>
      </w:r>
      <w:proofErr w:type="gramEnd"/>
      <w:r w:rsidRPr="001C2CA8">
        <w:rPr>
          <w:rFonts w:hint="eastAsia"/>
        </w:rPr>
        <w:t>大地强调他们的几乎是本能的领土观念。</w:t>
      </w:r>
    </w:p>
    <w:p w14:paraId="107E8BA6" w14:textId="77777777" w:rsidR="00377CAB" w:rsidRDefault="00377CAB" w:rsidP="00DF5AC2">
      <w:pPr>
        <w:ind w:firstLine="480"/>
      </w:pPr>
    </w:p>
    <w:p w14:paraId="08476D8A" w14:textId="5BA2D2D1" w:rsidR="00377CAB" w:rsidRDefault="00377CAB" w:rsidP="00DF5AC2">
      <w:pPr>
        <w:ind w:firstLine="480"/>
      </w:pPr>
      <w:r>
        <w:t>b</w:t>
      </w:r>
      <w:r w:rsidRPr="00377CAB">
        <w:t>e predisposed to</w:t>
      </w:r>
    </w:p>
    <w:p w14:paraId="6EAB5E02" w14:textId="7869A763" w:rsidR="00377CAB" w:rsidRPr="00694E2E" w:rsidRDefault="00377CAB" w:rsidP="00DF5AC2">
      <w:pPr>
        <w:ind w:firstLine="480"/>
      </w:pPr>
      <w:r w:rsidRPr="00377CAB">
        <w:t xml:space="preserve">who are predisposed to admire whatever is </w:t>
      </w:r>
      <w:proofErr w:type="gramStart"/>
      <w:r w:rsidRPr="00377CAB">
        <w:t>strong</w:t>
      </w:r>
      <w:proofErr w:type="gramEnd"/>
    </w:p>
    <w:p w14:paraId="2812414A" w14:textId="77777777" w:rsidR="0092555C" w:rsidRPr="0092555C" w:rsidRDefault="0092555C" w:rsidP="00DF5AC2">
      <w:pPr>
        <w:ind w:firstLine="480"/>
      </w:pPr>
    </w:p>
    <w:sectPr w:rsidR="0092555C" w:rsidRPr="0092555C" w:rsidSect="0035442E">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UYixiong" w:date="2021-06-27T19:04:00Z" w:initials="Y">
    <w:p w14:paraId="1F1E1EA6" w14:textId="77777777" w:rsidR="0092555C" w:rsidRDefault="0092555C">
      <w:pPr>
        <w:pStyle w:val="af6"/>
        <w:ind w:firstLine="420"/>
      </w:pPr>
      <w:r>
        <w:rPr>
          <w:rStyle w:val="af5"/>
        </w:rPr>
        <w:annotationRef/>
      </w:r>
      <w:r>
        <w:t>P</w:t>
      </w:r>
      <w:r>
        <w:rPr>
          <w:rFonts w:hint="eastAsia"/>
        </w:rPr>
        <w:t>ut</w:t>
      </w:r>
      <w:r>
        <w:t xml:space="preserve"> forward</w:t>
      </w:r>
    </w:p>
  </w:comment>
  <w:comment w:id="1" w:author="YUYixiong" w:date="2021-06-27T19:05:00Z" w:initials="Y">
    <w:p w14:paraId="618A8039" w14:textId="77777777" w:rsidR="0092555C" w:rsidRDefault="0092555C">
      <w:pPr>
        <w:pStyle w:val="af6"/>
        <w:ind w:firstLine="420"/>
      </w:pPr>
      <w:r>
        <w:rPr>
          <w:rStyle w:val="af5"/>
        </w:rPr>
        <w:annotationRef/>
      </w:r>
      <w:r>
        <w:t>B</w:t>
      </w:r>
      <w:r>
        <w:rPr>
          <w:rFonts w:hint="eastAsia"/>
        </w:rPr>
        <w:t>eing</w:t>
      </w:r>
      <w:r>
        <w:t xml:space="preserve"> poor</w:t>
      </w:r>
    </w:p>
  </w:comment>
  <w:comment w:id="2" w:author="YUYixiong" w:date="2021-06-27T19:05:00Z" w:initials="Y">
    <w:p w14:paraId="1965F435" w14:textId="77777777" w:rsidR="0092555C" w:rsidRDefault="0092555C" w:rsidP="00D63466">
      <w:pPr>
        <w:pStyle w:val="af6"/>
        <w:ind w:firstLine="420"/>
      </w:pPr>
      <w:r>
        <w:rPr>
          <w:rStyle w:val="af5"/>
        </w:rPr>
        <w:annotationRef/>
      </w:r>
      <w:r>
        <w:t>Kept</w:t>
      </w:r>
    </w:p>
  </w:comment>
  <w:comment w:id="3" w:author="YUYixiong" w:date="2021-06-27T19:06:00Z" w:initials="Y">
    <w:p w14:paraId="71D21F9E" w14:textId="04E19DCF" w:rsidR="0092555C" w:rsidRDefault="0092555C">
      <w:pPr>
        <w:pStyle w:val="af6"/>
        <w:ind w:firstLine="420"/>
      </w:pPr>
      <w:r>
        <w:rPr>
          <w:rStyle w:val="af5"/>
        </w:rPr>
        <w:annotationRef/>
      </w:r>
      <w:r>
        <w:rPr>
          <w:rFonts w:hint="eastAsia"/>
        </w:rPr>
        <w:t>w</w:t>
      </w:r>
      <w:r>
        <w:t>as</w:t>
      </w:r>
    </w:p>
  </w:comment>
  <w:comment w:id="4" w:author="YUYixiong" w:date="2021-06-27T19:06:00Z" w:initials="Y">
    <w:p w14:paraId="78BEF7D7" w14:textId="0232CC3E" w:rsidR="0092555C" w:rsidRDefault="0092555C">
      <w:pPr>
        <w:pStyle w:val="af6"/>
        <w:ind w:firstLine="420"/>
      </w:pPr>
      <w:r>
        <w:rPr>
          <w:rStyle w:val="af5"/>
        </w:rPr>
        <w:annotationRef/>
      </w:r>
      <w:r>
        <w:rPr>
          <w:rFonts w:hint="eastAsia"/>
        </w:rPr>
        <w:t>c</w:t>
      </w:r>
      <w:r>
        <w:t>onformed</w:t>
      </w:r>
    </w:p>
  </w:comment>
  <w:comment w:id="5" w:author="YUYixiong" w:date="2021-06-27T19:07:00Z" w:initials="Y">
    <w:p w14:paraId="566C34EA" w14:textId="245664BB" w:rsidR="0092555C" w:rsidRDefault="0092555C">
      <w:pPr>
        <w:pStyle w:val="af6"/>
        <w:ind w:firstLine="420"/>
      </w:pPr>
      <w:r>
        <w:rPr>
          <w:rStyle w:val="af5"/>
        </w:rPr>
        <w:annotationRef/>
      </w:r>
      <w:r>
        <w:rPr>
          <w:rFonts w:hint="eastAsia"/>
        </w:rPr>
        <w:t>needed</w:t>
      </w:r>
    </w:p>
  </w:comment>
  <w:comment w:id="6" w:author="YUYixiong" w:date="2021-06-27T19:07:00Z" w:initials="Y">
    <w:p w14:paraId="21631488" w14:textId="27F8E4EE" w:rsidR="0092555C" w:rsidRDefault="0092555C">
      <w:pPr>
        <w:pStyle w:val="af6"/>
        <w:ind w:firstLine="420"/>
      </w:pPr>
      <w:r>
        <w:rPr>
          <w:rStyle w:val="af5"/>
        </w:rPr>
        <w:annotationRef/>
      </w:r>
      <w:r>
        <w:rPr>
          <w:rFonts w:hint="eastAsia"/>
        </w:rPr>
        <w:t>scarcely</w:t>
      </w:r>
    </w:p>
  </w:comment>
  <w:comment w:id="7" w:author="YUYixiong" w:date="2021-07-02T12:45:00Z" w:initials="Y">
    <w:p w14:paraId="3F60ADA8" w14:textId="1DBD6CA1" w:rsidR="00FE6E0E" w:rsidRDefault="00FE6E0E">
      <w:pPr>
        <w:pStyle w:val="af6"/>
        <w:ind w:firstLine="420"/>
      </w:pPr>
      <w:r>
        <w:rPr>
          <w:rStyle w:val="af5"/>
        </w:rPr>
        <w:annotationRef/>
      </w:r>
      <w:r>
        <w:rPr>
          <w:rFonts w:hint="eastAsia"/>
        </w:rPr>
        <w:t>i</w:t>
      </w:r>
      <w:r>
        <w:t>t</w:t>
      </w:r>
    </w:p>
  </w:comment>
  <w:comment w:id="8" w:author="YUYixiong" w:date="2021-07-02T12:46:00Z" w:initials="Y">
    <w:p w14:paraId="0AFFBC1F" w14:textId="1854F664" w:rsidR="00FE6E0E" w:rsidRDefault="00FE6E0E" w:rsidP="00FE6E0E">
      <w:pPr>
        <w:pStyle w:val="af6"/>
        <w:ind w:firstLine="420"/>
      </w:pPr>
      <w:r>
        <w:rPr>
          <w:rStyle w:val="af5"/>
        </w:rPr>
        <w:annotationRef/>
      </w:r>
      <w:r>
        <w:rPr>
          <w:rFonts w:hint="eastAsia"/>
        </w:rPr>
        <w:t xml:space="preserve">compare with  </w:t>
      </w:r>
      <w:r>
        <w:rPr>
          <w:rFonts w:hint="eastAsia"/>
        </w:rPr>
        <w:t>与…相比较</w:t>
      </w:r>
    </w:p>
    <w:p w14:paraId="48931BA1" w14:textId="0E7D24BC" w:rsidR="00FE6E0E" w:rsidRDefault="00FE6E0E" w:rsidP="00FE6E0E">
      <w:pPr>
        <w:pStyle w:val="af6"/>
        <w:ind w:firstLine="480"/>
      </w:pPr>
      <w:r>
        <w:rPr>
          <w:rFonts w:hint="eastAsia"/>
        </w:rPr>
        <w:t xml:space="preserve">compare notes  </w:t>
      </w:r>
      <w:r>
        <w:rPr>
          <w:rFonts w:hint="eastAsia"/>
        </w:rPr>
        <w:t>交换意见</w:t>
      </w:r>
    </w:p>
    <w:p w14:paraId="1F7A3B02" w14:textId="4E97DB4F" w:rsidR="00FE6E0E" w:rsidRDefault="00FE6E0E" w:rsidP="00FE6E0E">
      <w:pPr>
        <w:pStyle w:val="af6"/>
        <w:ind w:firstLine="480"/>
      </w:pPr>
      <w:r>
        <w:rPr>
          <w:rFonts w:hint="eastAsia"/>
        </w:rPr>
        <w:t xml:space="preserve">compare </w:t>
      </w:r>
      <w:proofErr w:type="spellStart"/>
      <w:r>
        <w:rPr>
          <w:rFonts w:hint="eastAsia"/>
        </w:rPr>
        <w:t>favourably</w:t>
      </w:r>
      <w:proofErr w:type="spellEnd"/>
      <w:r>
        <w:rPr>
          <w:rFonts w:hint="eastAsia"/>
        </w:rPr>
        <w:t xml:space="preserve"> with  </w:t>
      </w:r>
      <w:r>
        <w:rPr>
          <w:rFonts w:hint="eastAsia"/>
        </w:rPr>
        <w:t>比…毫不逊色，比得上</w:t>
      </w:r>
    </w:p>
  </w:comment>
  <w:comment w:id="12" w:author="YUYixiong" w:date="2021-07-02T12:48:00Z" w:initials="Y">
    <w:p w14:paraId="66E12960" w14:textId="6A9BE893" w:rsidR="00C84D40" w:rsidRDefault="00C84D40">
      <w:pPr>
        <w:pStyle w:val="af6"/>
        <w:ind w:firstLine="420"/>
      </w:pPr>
      <w:r>
        <w:rPr>
          <w:rStyle w:val="af5"/>
        </w:rPr>
        <w:annotationRef/>
      </w:r>
      <w:r>
        <w:rPr>
          <w:rFonts w:hint="eastAsia"/>
        </w:rPr>
        <w:t>d</w:t>
      </w:r>
      <w:r>
        <w:t>iffers</w:t>
      </w:r>
    </w:p>
  </w:comment>
  <w:comment w:id="15" w:author="YUYixiong" w:date="2021-07-02T13:09:00Z" w:initials="Y">
    <w:p w14:paraId="57ECFA9C" w14:textId="744F1FAF" w:rsidR="005339A9" w:rsidRDefault="005339A9" w:rsidP="00C40956">
      <w:pPr>
        <w:pStyle w:val="af6"/>
        <w:ind w:firstLine="420"/>
        <w:rPr>
          <w:rFonts w:hint="eastAsia"/>
        </w:rPr>
      </w:pPr>
      <w:r>
        <w:rPr>
          <w:rStyle w:val="af5"/>
        </w:rPr>
        <w:annotationRef/>
      </w:r>
      <w:r>
        <w:rPr>
          <w:rFonts w:hint="eastAsia"/>
        </w:rPr>
        <w:t>offered</w:t>
      </w:r>
      <w:r>
        <w:t xml:space="preserve"> </w:t>
      </w:r>
      <w:r w:rsidR="00C40956">
        <w:t>by</w:t>
      </w:r>
    </w:p>
  </w:comment>
  <w:comment w:id="16" w:author="YUYixiong" w:date="2021-07-02T13:08:00Z" w:initials="Y">
    <w:p w14:paraId="43337CD7" w14:textId="70D77E94" w:rsidR="005339A9" w:rsidRDefault="005339A9">
      <w:pPr>
        <w:pStyle w:val="af6"/>
        <w:ind w:firstLine="420"/>
      </w:pPr>
      <w:r>
        <w:rPr>
          <w:rStyle w:val="af5"/>
        </w:rPr>
        <w:annotationRef/>
      </w:r>
      <w:r w:rsidRPr="005339A9">
        <w:t>health care system</w:t>
      </w:r>
    </w:p>
  </w:comment>
  <w:comment w:id="19" w:author="YUYixiong" w:date="2021-07-02T13:08:00Z" w:initials="Y">
    <w:p w14:paraId="5FC18025" w14:textId="38C9CEF4" w:rsidR="003449B9" w:rsidRDefault="003449B9">
      <w:pPr>
        <w:pStyle w:val="af6"/>
        <w:ind w:firstLine="420"/>
      </w:pPr>
      <w:r>
        <w:rPr>
          <w:rStyle w:val="af5"/>
        </w:rPr>
        <w:annotationRef/>
      </w:r>
      <w:r>
        <w:rPr>
          <w:rFonts w:hint="eastAsia"/>
        </w:rPr>
        <w:t>resources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1E1EA6" w15:done="0"/>
  <w15:commentEx w15:paraId="618A8039" w15:done="0"/>
  <w15:commentEx w15:paraId="1965F435" w15:done="0"/>
  <w15:commentEx w15:paraId="71D21F9E" w15:done="0"/>
  <w15:commentEx w15:paraId="78BEF7D7" w15:done="0"/>
  <w15:commentEx w15:paraId="566C34EA" w15:done="0"/>
  <w15:commentEx w15:paraId="21631488" w15:done="0"/>
  <w15:commentEx w15:paraId="3F60ADA8" w15:done="0"/>
  <w15:commentEx w15:paraId="1F7A3B02" w15:done="0"/>
  <w15:commentEx w15:paraId="66E12960" w15:done="0"/>
  <w15:commentEx w15:paraId="57ECFA9C" w15:done="0"/>
  <w15:commentEx w15:paraId="43337CD7" w15:done="0"/>
  <w15:commentEx w15:paraId="5FC180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1E1EA6" w16cid:durableId="24834A4E"/>
  <w16cid:commentId w16cid:paraId="618A8039" w16cid:durableId="24834A6C"/>
  <w16cid:commentId w16cid:paraId="1965F435" w16cid:durableId="24834A84"/>
  <w16cid:commentId w16cid:paraId="71D21F9E" w16cid:durableId="24834AAA"/>
  <w16cid:commentId w16cid:paraId="78BEF7D7" w16cid:durableId="24834A9A"/>
  <w16cid:commentId w16cid:paraId="566C34EA" w16cid:durableId="24834AEE"/>
  <w16cid:commentId w16cid:paraId="21631488" w16cid:durableId="24834AFA"/>
  <w16cid:commentId w16cid:paraId="3F60ADA8" w16cid:durableId="248988FF"/>
  <w16cid:commentId w16cid:paraId="1F7A3B02" w16cid:durableId="2489891F"/>
  <w16cid:commentId w16cid:paraId="66E12960" w16cid:durableId="248989AC"/>
  <w16cid:commentId w16cid:paraId="57ECFA9C" w16cid:durableId="24898E7F"/>
  <w16cid:commentId w16cid:paraId="43337CD7" w16cid:durableId="24898E63"/>
  <w16cid:commentId w16cid:paraId="5FC18025" w16cid:durableId="24898E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48F295" w14:textId="77777777" w:rsidR="00437C41" w:rsidRDefault="00437C41" w:rsidP="003C0E31">
      <w:pPr>
        <w:spacing w:line="240" w:lineRule="auto"/>
        <w:ind w:firstLine="480"/>
      </w:pPr>
      <w:r>
        <w:separator/>
      </w:r>
    </w:p>
  </w:endnote>
  <w:endnote w:type="continuationSeparator" w:id="0">
    <w:p w14:paraId="0B9F9F5C" w14:textId="77777777" w:rsidR="00437C41" w:rsidRDefault="00437C41" w:rsidP="003C0E3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4F25D" w14:textId="77777777" w:rsidR="0092555C" w:rsidRDefault="0092555C">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558027"/>
      <w:docPartObj>
        <w:docPartGallery w:val="Page Numbers (Bottom of Page)"/>
        <w:docPartUnique/>
      </w:docPartObj>
    </w:sdtPr>
    <w:sdtEndPr/>
    <w:sdtContent>
      <w:p w14:paraId="6AE0A873" w14:textId="77777777" w:rsidR="0092555C" w:rsidRDefault="0092555C">
        <w:pPr>
          <w:pStyle w:val="ae"/>
          <w:ind w:firstLine="360"/>
          <w:jc w:val="center"/>
        </w:pPr>
        <w:r>
          <w:fldChar w:fldCharType="begin"/>
        </w:r>
        <w:r>
          <w:instrText>PAGE   \* MERGEFORMAT</w:instrText>
        </w:r>
        <w:r>
          <w:fldChar w:fldCharType="separate"/>
        </w:r>
        <w:r w:rsidRPr="00994297">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92498" w14:textId="77777777" w:rsidR="0092555C" w:rsidRDefault="0092555C">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1F1E6A" w14:textId="77777777" w:rsidR="00437C41" w:rsidRDefault="00437C41" w:rsidP="003C0E31">
      <w:pPr>
        <w:spacing w:line="240" w:lineRule="auto"/>
        <w:ind w:firstLine="480"/>
      </w:pPr>
      <w:r>
        <w:separator/>
      </w:r>
    </w:p>
  </w:footnote>
  <w:footnote w:type="continuationSeparator" w:id="0">
    <w:p w14:paraId="7DA8A8CC" w14:textId="77777777" w:rsidR="00437C41" w:rsidRDefault="00437C41" w:rsidP="003C0E3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9F063" w14:textId="77777777" w:rsidR="0092555C" w:rsidRDefault="0092555C">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1A28" w14:textId="77777777" w:rsidR="0092555C" w:rsidRDefault="0092555C" w:rsidP="001820C5">
    <w:pPr>
      <w:pStyle w:val="ac"/>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CEA47" w14:textId="77777777" w:rsidR="0092555C" w:rsidRDefault="0092555C">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558B"/>
    <w:multiLevelType w:val="multilevel"/>
    <w:tmpl w:val="8500F30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1418" w:hanging="1418"/>
      </w:pPr>
      <w:rPr>
        <w:rFonts w:hint="eastAsia"/>
      </w:rPr>
    </w:lvl>
    <w:lvl w:ilvl="3">
      <w:start w:val="1"/>
      <w:numFmt w:val="decimal"/>
      <w:suff w:val="space"/>
      <w:lvlText w:val="%1.%2.%3.%4"/>
      <w:lvlJc w:val="left"/>
      <w:pPr>
        <w:ind w:left="1984" w:hanging="1984"/>
      </w:pPr>
      <w:rPr>
        <w:rFonts w:hint="eastAsia"/>
      </w:rPr>
    </w:lvl>
    <w:lvl w:ilvl="4">
      <w:start w:val="1"/>
      <w:numFmt w:val="decimal"/>
      <w:suff w:val="space"/>
      <w:lvlText w:val="%1.%2.%3.%4.%5"/>
      <w:lvlJc w:val="left"/>
      <w:pPr>
        <w:ind w:left="2551" w:hanging="25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C2058CD"/>
    <w:multiLevelType w:val="hybridMultilevel"/>
    <w:tmpl w:val="0BCCCE30"/>
    <w:lvl w:ilvl="0" w:tplc="93521D28">
      <w:start w:val="2"/>
      <w:numFmt w:val="bullet"/>
      <w:lvlText w:val="-"/>
      <w:lvlJc w:val="left"/>
      <w:pPr>
        <w:ind w:left="720" w:hanging="360"/>
      </w:pPr>
      <w:rPr>
        <w:rFonts w:ascii="宋体" w:eastAsia="宋体" w:hAnsi="宋体" w:cstheme="minorBidi" w:hint="eastAsia"/>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E7DA2"/>
    <w:multiLevelType w:val="hybridMultilevel"/>
    <w:tmpl w:val="E396B2B2"/>
    <w:lvl w:ilvl="0" w:tplc="F4449F7E">
      <w:start w:val="1"/>
      <w:numFmt w:val="bullet"/>
      <w:lvlText w:val="•"/>
      <w:lvlJc w:val="left"/>
      <w:pPr>
        <w:tabs>
          <w:tab w:val="num" w:pos="720"/>
        </w:tabs>
        <w:ind w:left="720" w:hanging="360"/>
      </w:pPr>
      <w:rPr>
        <w:rFonts w:ascii="宋体" w:hAnsi="宋体" w:hint="default"/>
      </w:rPr>
    </w:lvl>
    <w:lvl w:ilvl="1" w:tplc="16E0D854" w:tentative="1">
      <w:start w:val="1"/>
      <w:numFmt w:val="bullet"/>
      <w:lvlText w:val="•"/>
      <w:lvlJc w:val="left"/>
      <w:pPr>
        <w:tabs>
          <w:tab w:val="num" w:pos="1440"/>
        </w:tabs>
        <w:ind w:left="1440" w:hanging="360"/>
      </w:pPr>
      <w:rPr>
        <w:rFonts w:ascii="宋体" w:hAnsi="宋体" w:hint="default"/>
      </w:rPr>
    </w:lvl>
    <w:lvl w:ilvl="2" w:tplc="BB1EDD2E" w:tentative="1">
      <w:start w:val="1"/>
      <w:numFmt w:val="bullet"/>
      <w:lvlText w:val="•"/>
      <w:lvlJc w:val="left"/>
      <w:pPr>
        <w:tabs>
          <w:tab w:val="num" w:pos="2160"/>
        </w:tabs>
        <w:ind w:left="2160" w:hanging="360"/>
      </w:pPr>
      <w:rPr>
        <w:rFonts w:ascii="宋体" w:hAnsi="宋体" w:hint="default"/>
      </w:rPr>
    </w:lvl>
    <w:lvl w:ilvl="3" w:tplc="BE52E716" w:tentative="1">
      <w:start w:val="1"/>
      <w:numFmt w:val="bullet"/>
      <w:lvlText w:val="•"/>
      <w:lvlJc w:val="left"/>
      <w:pPr>
        <w:tabs>
          <w:tab w:val="num" w:pos="2880"/>
        </w:tabs>
        <w:ind w:left="2880" w:hanging="360"/>
      </w:pPr>
      <w:rPr>
        <w:rFonts w:ascii="宋体" w:hAnsi="宋体" w:hint="default"/>
      </w:rPr>
    </w:lvl>
    <w:lvl w:ilvl="4" w:tplc="EB54AB60" w:tentative="1">
      <w:start w:val="1"/>
      <w:numFmt w:val="bullet"/>
      <w:lvlText w:val="•"/>
      <w:lvlJc w:val="left"/>
      <w:pPr>
        <w:tabs>
          <w:tab w:val="num" w:pos="3600"/>
        </w:tabs>
        <w:ind w:left="3600" w:hanging="360"/>
      </w:pPr>
      <w:rPr>
        <w:rFonts w:ascii="宋体" w:hAnsi="宋体" w:hint="default"/>
      </w:rPr>
    </w:lvl>
    <w:lvl w:ilvl="5" w:tplc="F022FCE8" w:tentative="1">
      <w:start w:val="1"/>
      <w:numFmt w:val="bullet"/>
      <w:lvlText w:val="•"/>
      <w:lvlJc w:val="left"/>
      <w:pPr>
        <w:tabs>
          <w:tab w:val="num" w:pos="4320"/>
        </w:tabs>
        <w:ind w:left="4320" w:hanging="360"/>
      </w:pPr>
      <w:rPr>
        <w:rFonts w:ascii="宋体" w:hAnsi="宋体" w:hint="default"/>
      </w:rPr>
    </w:lvl>
    <w:lvl w:ilvl="6" w:tplc="EB2C7AA2" w:tentative="1">
      <w:start w:val="1"/>
      <w:numFmt w:val="bullet"/>
      <w:lvlText w:val="•"/>
      <w:lvlJc w:val="left"/>
      <w:pPr>
        <w:tabs>
          <w:tab w:val="num" w:pos="5040"/>
        </w:tabs>
        <w:ind w:left="5040" w:hanging="360"/>
      </w:pPr>
      <w:rPr>
        <w:rFonts w:ascii="宋体" w:hAnsi="宋体" w:hint="default"/>
      </w:rPr>
    </w:lvl>
    <w:lvl w:ilvl="7" w:tplc="32EAC82C" w:tentative="1">
      <w:start w:val="1"/>
      <w:numFmt w:val="bullet"/>
      <w:lvlText w:val="•"/>
      <w:lvlJc w:val="left"/>
      <w:pPr>
        <w:tabs>
          <w:tab w:val="num" w:pos="5760"/>
        </w:tabs>
        <w:ind w:left="5760" w:hanging="360"/>
      </w:pPr>
      <w:rPr>
        <w:rFonts w:ascii="宋体" w:hAnsi="宋体" w:hint="default"/>
      </w:rPr>
    </w:lvl>
    <w:lvl w:ilvl="8" w:tplc="C630C45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251427BE"/>
    <w:multiLevelType w:val="hybridMultilevel"/>
    <w:tmpl w:val="9D880500"/>
    <w:lvl w:ilvl="0" w:tplc="F7784C9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C877D4B"/>
    <w:multiLevelType w:val="hybridMultilevel"/>
    <w:tmpl w:val="6FA46FA0"/>
    <w:lvl w:ilvl="0" w:tplc="FE1894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E023ACE"/>
    <w:multiLevelType w:val="hybridMultilevel"/>
    <w:tmpl w:val="358478C6"/>
    <w:lvl w:ilvl="0" w:tplc="5A70CD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5DC6C93"/>
    <w:multiLevelType w:val="multilevel"/>
    <w:tmpl w:val="EE28F8B4"/>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112" w:hanging="425"/>
      </w:pPr>
      <w:rPr>
        <w:rFonts w:hint="eastAsia"/>
      </w:rPr>
    </w:lvl>
    <w:lvl w:ilvl="2">
      <w:start w:val="1"/>
      <w:numFmt w:val="decimal"/>
      <w:pStyle w:val="3"/>
      <w:suff w:val="space"/>
      <w:lvlText w:val="%1.%2.%3"/>
      <w:lvlJc w:val="left"/>
      <w:pPr>
        <w:ind w:left="3686" w:hanging="99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67CD7449"/>
    <w:multiLevelType w:val="hybridMultilevel"/>
    <w:tmpl w:val="C1BE240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6DF0C10"/>
    <w:multiLevelType w:val="hybridMultilevel"/>
    <w:tmpl w:val="147662DA"/>
    <w:lvl w:ilvl="0" w:tplc="4C4460BA">
      <w:start w:val="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A0D0F77"/>
    <w:multiLevelType w:val="hybridMultilevel"/>
    <w:tmpl w:val="D338A3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DE35483"/>
    <w:multiLevelType w:val="hybridMultilevel"/>
    <w:tmpl w:val="B7D26E3A"/>
    <w:lvl w:ilvl="0" w:tplc="04090019">
      <w:start w:val="1"/>
      <w:numFmt w:val="lowerLetter"/>
      <w:lvlText w:val="%1)"/>
      <w:lvlJc w:val="left"/>
      <w:pPr>
        <w:ind w:left="940" w:hanging="420"/>
      </w:p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num w:numId="1">
    <w:abstractNumId w:val="6"/>
  </w:num>
  <w:num w:numId="2">
    <w:abstractNumId w:val="3"/>
  </w:num>
  <w:num w:numId="3">
    <w:abstractNumId w:val="10"/>
  </w:num>
  <w:num w:numId="4">
    <w:abstractNumId w:val="9"/>
  </w:num>
  <w:num w:numId="5">
    <w:abstractNumId w:val="8"/>
  </w:num>
  <w:num w:numId="6">
    <w:abstractNumId w:val="1"/>
  </w:num>
  <w:num w:numId="7">
    <w:abstractNumId w:val="0"/>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num>
  <w:num w:numId="11">
    <w:abstractNumId w:val="7"/>
  </w:num>
  <w:num w:numId="1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UYixiong">
    <w15:presenceInfo w15:providerId="Windows Live" w15:userId="1e3b5b3e21dee6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267"/>
    <w:rsid w:val="00002356"/>
    <w:rsid w:val="000023DD"/>
    <w:rsid w:val="00002F1C"/>
    <w:rsid w:val="000259DE"/>
    <w:rsid w:val="000327B3"/>
    <w:rsid w:val="00041493"/>
    <w:rsid w:val="00043B18"/>
    <w:rsid w:val="00053208"/>
    <w:rsid w:val="0006134D"/>
    <w:rsid w:val="00061BD8"/>
    <w:rsid w:val="00086CFB"/>
    <w:rsid w:val="0009540B"/>
    <w:rsid w:val="000A166E"/>
    <w:rsid w:val="000A4555"/>
    <w:rsid w:val="000B1F3E"/>
    <w:rsid w:val="000B46FD"/>
    <w:rsid w:val="000C5387"/>
    <w:rsid w:val="000C67B5"/>
    <w:rsid w:val="000D5F8A"/>
    <w:rsid w:val="000E6CA8"/>
    <w:rsid w:val="000E739D"/>
    <w:rsid w:val="000F1D81"/>
    <w:rsid w:val="00100970"/>
    <w:rsid w:val="00105CB6"/>
    <w:rsid w:val="001145FD"/>
    <w:rsid w:val="001150E5"/>
    <w:rsid w:val="0011632D"/>
    <w:rsid w:val="00120DB5"/>
    <w:rsid w:val="00121BEB"/>
    <w:rsid w:val="0012397E"/>
    <w:rsid w:val="00132618"/>
    <w:rsid w:val="00144CB4"/>
    <w:rsid w:val="00145B83"/>
    <w:rsid w:val="0015142B"/>
    <w:rsid w:val="00161090"/>
    <w:rsid w:val="001733DA"/>
    <w:rsid w:val="00175CFD"/>
    <w:rsid w:val="001820C5"/>
    <w:rsid w:val="00192ACE"/>
    <w:rsid w:val="001A2A5B"/>
    <w:rsid w:val="001A5AFB"/>
    <w:rsid w:val="001B1142"/>
    <w:rsid w:val="001B3C3D"/>
    <w:rsid w:val="001C2976"/>
    <w:rsid w:val="001C2CA8"/>
    <w:rsid w:val="001C54A0"/>
    <w:rsid w:val="001D0F48"/>
    <w:rsid w:val="001D14A6"/>
    <w:rsid w:val="001D2A0C"/>
    <w:rsid w:val="001E200B"/>
    <w:rsid w:val="001E5F27"/>
    <w:rsid w:val="001E67C9"/>
    <w:rsid w:val="001F041C"/>
    <w:rsid w:val="001F47B5"/>
    <w:rsid w:val="00222826"/>
    <w:rsid w:val="00231A4A"/>
    <w:rsid w:val="00232007"/>
    <w:rsid w:val="00232B1F"/>
    <w:rsid w:val="00232DEE"/>
    <w:rsid w:val="0024381A"/>
    <w:rsid w:val="00246A83"/>
    <w:rsid w:val="00267DEC"/>
    <w:rsid w:val="002738F9"/>
    <w:rsid w:val="0028719A"/>
    <w:rsid w:val="002A3A07"/>
    <w:rsid w:val="002B1ACA"/>
    <w:rsid w:val="002B2E12"/>
    <w:rsid w:val="002D0C83"/>
    <w:rsid w:val="002E0838"/>
    <w:rsid w:val="002E3953"/>
    <w:rsid w:val="002E5461"/>
    <w:rsid w:val="002F01DE"/>
    <w:rsid w:val="002F08F4"/>
    <w:rsid w:val="002F636D"/>
    <w:rsid w:val="00315487"/>
    <w:rsid w:val="00333729"/>
    <w:rsid w:val="003449B9"/>
    <w:rsid w:val="00350507"/>
    <w:rsid w:val="00351801"/>
    <w:rsid w:val="0035442E"/>
    <w:rsid w:val="0035484E"/>
    <w:rsid w:val="0035604F"/>
    <w:rsid w:val="00366A1E"/>
    <w:rsid w:val="003732C4"/>
    <w:rsid w:val="00377CAB"/>
    <w:rsid w:val="0038798C"/>
    <w:rsid w:val="003933FC"/>
    <w:rsid w:val="00393CCA"/>
    <w:rsid w:val="00394C90"/>
    <w:rsid w:val="00396EE1"/>
    <w:rsid w:val="00397B48"/>
    <w:rsid w:val="003A3540"/>
    <w:rsid w:val="003A4DC2"/>
    <w:rsid w:val="003C0E31"/>
    <w:rsid w:val="003D3145"/>
    <w:rsid w:val="003D7007"/>
    <w:rsid w:val="003F00DF"/>
    <w:rsid w:val="004012DF"/>
    <w:rsid w:val="0040197A"/>
    <w:rsid w:val="004078E5"/>
    <w:rsid w:val="00411E21"/>
    <w:rsid w:val="00412B04"/>
    <w:rsid w:val="004156AD"/>
    <w:rsid w:val="00415BC4"/>
    <w:rsid w:val="004161B7"/>
    <w:rsid w:val="00416C6F"/>
    <w:rsid w:val="00420048"/>
    <w:rsid w:val="004272EF"/>
    <w:rsid w:val="0043078B"/>
    <w:rsid w:val="004371B0"/>
    <w:rsid w:val="00437C41"/>
    <w:rsid w:val="00443DA8"/>
    <w:rsid w:val="004655F1"/>
    <w:rsid w:val="00467BE8"/>
    <w:rsid w:val="00480C98"/>
    <w:rsid w:val="00483885"/>
    <w:rsid w:val="004842B5"/>
    <w:rsid w:val="004947A8"/>
    <w:rsid w:val="004A0D88"/>
    <w:rsid w:val="004A7831"/>
    <w:rsid w:val="004B55B7"/>
    <w:rsid w:val="004B6D89"/>
    <w:rsid w:val="004D3EDF"/>
    <w:rsid w:val="004E11AA"/>
    <w:rsid w:val="004E60BB"/>
    <w:rsid w:val="00507CA0"/>
    <w:rsid w:val="00511F7D"/>
    <w:rsid w:val="00522E8A"/>
    <w:rsid w:val="00530D15"/>
    <w:rsid w:val="005339A9"/>
    <w:rsid w:val="00544BC8"/>
    <w:rsid w:val="00545E6F"/>
    <w:rsid w:val="00556F5C"/>
    <w:rsid w:val="005571A9"/>
    <w:rsid w:val="0056360E"/>
    <w:rsid w:val="0057577B"/>
    <w:rsid w:val="00576DC2"/>
    <w:rsid w:val="00587E25"/>
    <w:rsid w:val="005D2BE3"/>
    <w:rsid w:val="005E5CD2"/>
    <w:rsid w:val="005F16C3"/>
    <w:rsid w:val="005F27EF"/>
    <w:rsid w:val="00604A69"/>
    <w:rsid w:val="006057A8"/>
    <w:rsid w:val="00616EB6"/>
    <w:rsid w:val="0062136B"/>
    <w:rsid w:val="00626CE2"/>
    <w:rsid w:val="006352AA"/>
    <w:rsid w:val="00643739"/>
    <w:rsid w:val="00647FB3"/>
    <w:rsid w:val="0065022B"/>
    <w:rsid w:val="006649B2"/>
    <w:rsid w:val="00671661"/>
    <w:rsid w:val="00682023"/>
    <w:rsid w:val="00685955"/>
    <w:rsid w:val="00690E3B"/>
    <w:rsid w:val="00691B50"/>
    <w:rsid w:val="00694E2E"/>
    <w:rsid w:val="00695614"/>
    <w:rsid w:val="00695FFD"/>
    <w:rsid w:val="006A4CD7"/>
    <w:rsid w:val="006A7BAD"/>
    <w:rsid w:val="006B1169"/>
    <w:rsid w:val="006B15A4"/>
    <w:rsid w:val="006C3D4F"/>
    <w:rsid w:val="006C7822"/>
    <w:rsid w:val="006D2840"/>
    <w:rsid w:val="006E3254"/>
    <w:rsid w:val="006E4309"/>
    <w:rsid w:val="006E52D1"/>
    <w:rsid w:val="006E7457"/>
    <w:rsid w:val="006F4333"/>
    <w:rsid w:val="006F5423"/>
    <w:rsid w:val="00707761"/>
    <w:rsid w:val="007142B5"/>
    <w:rsid w:val="0072036D"/>
    <w:rsid w:val="00724E5C"/>
    <w:rsid w:val="00726E21"/>
    <w:rsid w:val="00737DBF"/>
    <w:rsid w:val="00745F95"/>
    <w:rsid w:val="0075026D"/>
    <w:rsid w:val="0075308D"/>
    <w:rsid w:val="00756F05"/>
    <w:rsid w:val="0076505C"/>
    <w:rsid w:val="00775C8C"/>
    <w:rsid w:val="007766B1"/>
    <w:rsid w:val="00782275"/>
    <w:rsid w:val="00786360"/>
    <w:rsid w:val="00787554"/>
    <w:rsid w:val="0079150E"/>
    <w:rsid w:val="007B069C"/>
    <w:rsid w:val="007C4EC1"/>
    <w:rsid w:val="007C67C0"/>
    <w:rsid w:val="007C713C"/>
    <w:rsid w:val="007D51EA"/>
    <w:rsid w:val="007D7B7B"/>
    <w:rsid w:val="007E591E"/>
    <w:rsid w:val="007E752F"/>
    <w:rsid w:val="007F0592"/>
    <w:rsid w:val="007F2B61"/>
    <w:rsid w:val="007F4872"/>
    <w:rsid w:val="00801CDC"/>
    <w:rsid w:val="0080381C"/>
    <w:rsid w:val="008049B2"/>
    <w:rsid w:val="00807850"/>
    <w:rsid w:val="00810417"/>
    <w:rsid w:val="0081136A"/>
    <w:rsid w:val="0083257F"/>
    <w:rsid w:val="008455B7"/>
    <w:rsid w:val="00845BD9"/>
    <w:rsid w:val="00851FDD"/>
    <w:rsid w:val="00863716"/>
    <w:rsid w:val="00872C89"/>
    <w:rsid w:val="008751F1"/>
    <w:rsid w:val="0087705A"/>
    <w:rsid w:val="00883EE1"/>
    <w:rsid w:val="008909EE"/>
    <w:rsid w:val="0089776C"/>
    <w:rsid w:val="00897BF7"/>
    <w:rsid w:val="008A3A48"/>
    <w:rsid w:val="008A4A39"/>
    <w:rsid w:val="008A6C6C"/>
    <w:rsid w:val="008A752D"/>
    <w:rsid w:val="008A75D3"/>
    <w:rsid w:val="008B492E"/>
    <w:rsid w:val="008B6FBF"/>
    <w:rsid w:val="008B732A"/>
    <w:rsid w:val="008C1AF8"/>
    <w:rsid w:val="008C2F6E"/>
    <w:rsid w:val="008C4A6E"/>
    <w:rsid w:val="008D0F34"/>
    <w:rsid w:val="008E6465"/>
    <w:rsid w:val="008F4232"/>
    <w:rsid w:val="0091134F"/>
    <w:rsid w:val="009129BD"/>
    <w:rsid w:val="0092054A"/>
    <w:rsid w:val="0092555C"/>
    <w:rsid w:val="0093272C"/>
    <w:rsid w:val="009509D9"/>
    <w:rsid w:val="009559B7"/>
    <w:rsid w:val="00955F88"/>
    <w:rsid w:val="00957F4A"/>
    <w:rsid w:val="00966E4D"/>
    <w:rsid w:val="00991E20"/>
    <w:rsid w:val="00994297"/>
    <w:rsid w:val="00997289"/>
    <w:rsid w:val="009A1F54"/>
    <w:rsid w:val="009B24AF"/>
    <w:rsid w:val="009B3E88"/>
    <w:rsid w:val="009B753C"/>
    <w:rsid w:val="009C3856"/>
    <w:rsid w:val="009C6267"/>
    <w:rsid w:val="009C6C43"/>
    <w:rsid w:val="009C7660"/>
    <w:rsid w:val="009E15C7"/>
    <w:rsid w:val="009E7176"/>
    <w:rsid w:val="009F05E1"/>
    <w:rsid w:val="00A12D58"/>
    <w:rsid w:val="00A20985"/>
    <w:rsid w:val="00A334B4"/>
    <w:rsid w:val="00A354F9"/>
    <w:rsid w:val="00A36213"/>
    <w:rsid w:val="00A54B51"/>
    <w:rsid w:val="00A56A0E"/>
    <w:rsid w:val="00A57E45"/>
    <w:rsid w:val="00A6127A"/>
    <w:rsid w:val="00A63F1F"/>
    <w:rsid w:val="00A668F1"/>
    <w:rsid w:val="00A669A8"/>
    <w:rsid w:val="00A6790E"/>
    <w:rsid w:val="00A7462D"/>
    <w:rsid w:val="00A748A2"/>
    <w:rsid w:val="00A75C6F"/>
    <w:rsid w:val="00A82926"/>
    <w:rsid w:val="00A915A4"/>
    <w:rsid w:val="00A95D07"/>
    <w:rsid w:val="00AB3982"/>
    <w:rsid w:val="00AB660F"/>
    <w:rsid w:val="00AC5522"/>
    <w:rsid w:val="00AD775B"/>
    <w:rsid w:val="00AE082D"/>
    <w:rsid w:val="00AE21EE"/>
    <w:rsid w:val="00AE3112"/>
    <w:rsid w:val="00AF1E95"/>
    <w:rsid w:val="00AF25B6"/>
    <w:rsid w:val="00AF5805"/>
    <w:rsid w:val="00B04EE3"/>
    <w:rsid w:val="00B05AC4"/>
    <w:rsid w:val="00B12262"/>
    <w:rsid w:val="00B1412C"/>
    <w:rsid w:val="00B22836"/>
    <w:rsid w:val="00B33CB0"/>
    <w:rsid w:val="00B41F4F"/>
    <w:rsid w:val="00B45189"/>
    <w:rsid w:val="00B45628"/>
    <w:rsid w:val="00B501DB"/>
    <w:rsid w:val="00B545B3"/>
    <w:rsid w:val="00B55080"/>
    <w:rsid w:val="00B701A3"/>
    <w:rsid w:val="00B71E5D"/>
    <w:rsid w:val="00B82884"/>
    <w:rsid w:val="00B83511"/>
    <w:rsid w:val="00B85E9D"/>
    <w:rsid w:val="00BA79D8"/>
    <w:rsid w:val="00BB6774"/>
    <w:rsid w:val="00BC35E4"/>
    <w:rsid w:val="00BD6ABF"/>
    <w:rsid w:val="00BD76CA"/>
    <w:rsid w:val="00BE1F20"/>
    <w:rsid w:val="00BE57C7"/>
    <w:rsid w:val="00BF4A44"/>
    <w:rsid w:val="00BF67D5"/>
    <w:rsid w:val="00C17DD6"/>
    <w:rsid w:val="00C26B61"/>
    <w:rsid w:val="00C40956"/>
    <w:rsid w:val="00C40F8A"/>
    <w:rsid w:val="00C42558"/>
    <w:rsid w:val="00C53082"/>
    <w:rsid w:val="00C54872"/>
    <w:rsid w:val="00C559ED"/>
    <w:rsid w:val="00C63EAD"/>
    <w:rsid w:val="00C66FE9"/>
    <w:rsid w:val="00C74F44"/>
    <w:rsid w:val="00C8245E"/>
    <w:rsid w:val="00C84D40"/>
    <w:rsid w:val="00C956F5"/>
    <w:rsid w:val="00C96514"/>
    <w:rsid w:val="00CA3061"/>
    <w:rsid w:val="00CC433B"/>
    <w:rsid w:val="00CD32DD"/>
    <w:rsid w:val="00CD4DAC"/>
    <w:rsid w:val="00CD5AF1"/>
    <w:rsid w:val="00CD6D97"/>
    <w:rsid w:val="00CE58CB"/>
    <w:rsid w:val="00CF36E9"/>
    <w:rsid w:val="00CF4E18"/>
    <w:rsid w:val="00CF60F8"/>
    <w:rsid w:val="00D11311"/>
    <w:rsid w:val="00D172D8"/>
    <w:rsid w:val="00D2332A"/>
    <w:rsid w:val="00D241CB"/>
    <w:rsid w:val="00D27664"/>
    <w:rsid w:val="00D27D0A"/>
    <w:rsid w:val="00D435FA"/>
    <w:rsid w:val="00D45145"/>
    <w:rsid w:val="00D46500"/>
    <w:rsid w:val="00D50AFF"/>
    <w:rsid w:val="00D571B3"/>
    <w:rsid w:val="00D630E5"/>
    <w:rsid w:val="00D63466"/>
    <w:rsid w:val="00D6793F"/>
    <w:rsid w:val="00D74907"/>
    <w:rsid w:val="00DA5740"/>
    <w:rsid w:val="00DA5FC3"/>
    <w:rsid w:val="00DB2492"/>
    <w:rsid w:val="00DB2535"/>
    <w:rsid w:val="00DC4B77"/>
    <w:rsid w:val="00DC7972"/>
    <w:rsid w:val="00DC7FA8"/>
    <w:rsid w:val="00DD3214"/>
    <w:rsid w:val="00DE3224"/>
    <w:rsid w:val="00DF5488"/>
    <w:rsid w:val="00DF5AC2"/>
    <w:rsid w:val="00DF69F7"/>
    <w:rsid w:val="00E00385"/>
    <w:rsid w:val="00E11EA8"/>
    <w:rsid w:val="00E210FE"/>
    <w:rsid w:val="00E21938"/>
    <w:rsid w:val="00E35FB0"/>
    <w:rsid w:val="00E531B1"/>
    <w:rsid w:val="00E55856"/>
    <w:rsid w:val="00E561C8"/>
    <w:rsid w:val="00E70DD4"/>
    <w:rsid w:val="00E72774"/>
    <w:rsid w:val="00E7741E"/>
    <w:rsid w:val="00E777CD"/>
    <w:rsid w:val="00E81469"/>
    <w:rsid w:val="00EA0ED1"/>
    <w:rsid w:val="00EA25B1"/>
    <w:rsid w:val="00EA66A5"/>
    <w:rsid w:val="00EB0F3A"/>
    <w:rsid w:val="00EB2B44"/>
    <w:rsid w:val="00EB2B4D"/>
    <w:rsid w:val="00EF0D28"/>
    <w:rsid w:val="00F077E6"/>
    <w:rsid w:val="00F169A7"/>
    <w:rsid w:val="00F2513B"/>
    <w:rsid w:val="00F34949"/>
    <w:rsid w:val="00F44478"/>
    <w:rsid w:val="00F44E6F"/>
    <w:rsid w:val="00F66DC6"/>
    <w:rsid w:val="00F73000"/>
    <w:rsid w:val="00F773C9"/>
    <w:rsid w:val="00F8278D"/>
    <w:rsid w:val="00F86D9D"/>
    <w:rsid w:val="00FA21A2"/>
    <w:rsid w:val="00FA2E38"/>
    <w:rsid w:val="00FA6F16"/>
    <w:rsid w:val="00FB2D90"/>
    <w:rsid w:val="00FB54B6"/>
    <w:rsid w:val="00FC4003"/>
    <w:rsid w:val="00FD2ECA"/>
    <w:rsid w:val="00FE167A"/>
    <w:rsid w:val="00FE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7BC0C"/>
  <w15:chartTrackingRefBased/>
  <w15:docId w15:val="{17D51080-E7CF-41F9-83BD-E493A9193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82023"/>
    <w:pPr>
      <w:widowControl w:val="0"/>
      <w:spacing w:line="300" w:lineRule="auto"/>
      <w:ind w:firstLineChars="200" w:firstLine="200"/>
      <w:jc w:val="both"/>
    </w:pPr>
    <w:rPr>
      <w:rFonts w:ascii="Times New Roman" w:eastAsia="仿宋_GB2312" w:hAnsi="Times New Roman"/>
      <w:sz w:val="24"/>
    </w:rPr>
  </w:style>
  <w:style w:type="paragraph" w:styleId="1">
    <w:name w:val="heading 1"/>
    <w:basedOn w:val="a"/>
    <w:next w:val="a"/>
    <w:link w:val="10"/>
    <w:uiPriority w:val="9"/>
    <w:qFormat/>
    <w:rsid w:val="003A3540"/>
    <w:pPr>
      <w:keepNext/>
      <w:keepLines/>
      <w:numPr>
        <w:numId w:val="1"/>
      </w:numPr>
      <w:spacing w:before="120" w:after="120" w:line="360" w:lineRule="auto"/>
      <w:ind w:left="0" w:firstLineChars="0" w:firstLine="0"/>
      <w:outlineLvl w:val="0"/>
    </w:pPr>
    <w:rPr>
      <w:b/>
      <w:bCs/>
      <w:kern w:val="44"/>
      <w:sz w:val="28"/>
      <w:szCs w:val="44"/>
    </w:rPr>
  </w:style>
  <w:style w:type="paragraph" w:styleId="2">
    <w:name w:val="heading 2"/>
    <w:basedOn w:val="a"/>
    <w:next w:val="a"/>
    <w:link w:val="20"/>
    <w:uiPriority w:val="9"/>
    <w:unhideWhenUsed/>
    <w:qFormat/>
    <w:rsid w:val="003A3540"/>
    <w:pPr>
      <w:keepNext/>
      <w:keepLines/>
      <w:numPr>
        <w:ilvl w:val="1"/>
        <w:numId w:val="1"/>
      </w:numPr>
      <w:spacing w:before="120" w:after="120" w:line="360" w:lineRule="auto"/>
      <w:ind w:left="0" w:firstLineChars="0" w:firstLine="0"/>
      <w:outlineLvl w:val="1"/>
    </w:pPr>
    <w:rPr>
      <w:rFonts w:cstheme="majorBidi"/>
      <w:b/>
      <w:bCs/>
      <w:sz w:val="28"/>
      <w:szCs w:val="32"/>
    </w:rPr>
  </w:style>
  <w:style w:type="paragraph" w:styleId="3">
    <w:name w:val="heading 3"/>
    <w:basedOn w:val="a"/>
    <w:next w:val="a"/>
    <w:link w:val="30"/>
    <w:uiPriority w:val="9"/>
    <w:unhideWhenUsed/>
    <w:qFormat/>
    <w:rsid w:val="003A3540"/>
    <w:pPr>
      <w:keepNext/>
      <w:keepLines/>
      <w:numPr>
        <w:ilvl w:val="2"/>
        <w:numId w:val="1"/>
      </w:numPr>
      <w:spacing w:before="120" w:after="120" w:line="360" w:lineRule="auto"/>
      <w:ind w:left="0" w:firstLine="200"/>
      <w:outlineLvl w:val="2"/>
    </w:pPr>
    <w:rPr>
      <w:b/>
      <w:bCs/>
      <w:szCs w:val="32"/>
    </w:rPr>
  </w:style>
  <w:style w:type="paragraph" w:styleId="4">
    <w:name w:val="heading 4"/>
    <w:basedOn w:val="a"/>
    <w:next w:val="a"/>
    <w:link w:val="40"/>
    <w:uiPriority w:val="9"/>
    <w:unhideWhenUsed/>
    <w:qFormat/>
    <w:rsid w:val="00F44E6F"/>
    <w:pPr>
      <w:keepNext/>
      <w:keepLines/>
      <w:spacing w:before="120" w:after="120" w:line="360" w:lineRule="auto"/>
      <w:outlineLvl w:val="3"/>
    </w:pPr>
    <w:rPr>
      <w:rFonts w:cstheme="majorBidi"/>
      <w:b/>
      <w:bCs/>
      <w:szCs w:val="28"/>
    </w:rPr>
  </w:style>
  <w:style w:type="paragraph" w:styleId="5">
    <w:name w:val="heading 5"/>
    <w:basedOn w:val="a"/>
    <w:next w:val="a"/>
    <w:link w:val="50"/>
    <w:uiPriority w:val="9"/>
    <w:unhideWhenUsed/>
    <w:qFormat/>
    <w:rsid w:val="00DF5488"/>
    <w:pPr>
      <w:keepNext/>
      <w:keepLines/>
      <w:spacing w:before="120" w:after="120" w:line="360" w:lineRule="auto"/>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1EA8"/>
    <w:pPr>
      <w:spacing w:before="120" w:after="120" w:line="360" w:lineRule="auto"/>
      <w:ind w:firstLineChars="0" w:firstLine="0"/>
      <w:jc w:val="center"/>
      <w:outlineLvl w:val="0"/>
    </w:pPr>
    <w:rPr>
      <w:rFonts w:eastAsia="黑体" w:cstheme="majorBidi"/>
      <w:b/>
      <w:bCs/>
      <w:sz w:val="52"/>
      <w:szCs w:val="32"/>
    </w:rPr>
  </w:style>
  <w:style w:type="character" w:customStyle="1" w:styleId="a4">
    <w:name w:val="标题 字符"/>
    <w:basedOn w:val="a0"/>
    <w:link w:val="a3"/>
    <w:uiPriority w:val="10"/>
    <w:rsid w:val="00E11EA8"/>
    <w:rPr>
      <w:rFonts w:ascii="Times New Roman" w:eastAsia="黑体" w:hAnsi="Times New Roman" w:cstheme="majorBidi"/>
      <w:b/>
      <w:bCs/>
      <w:sz w:val="52"/>
      <w:szCs w:val="32"/>
    </w:rPr>
  </w:style>
  <w:style w:type="paragraph" w:styleId="a5">
    <w:name w:val="Subtitle"/>
    <w:basedOn w:val="a"/>
    <w:next w:val="a"/>
    <w:link w:val="a6"/>
    <w:uiPriority w:val="11"/>
    <w:qFormat/>
    <w:rsid w:val="00E11EA8"/>
    <w:pPr>
      <w:spacing w:before="120" w:after="120" w:line="360" w:lineRule="auto"/>
      <w:ind w:firstLineChars="0" w:firstLine="0"/>
      <w:jc w:val="center"/>
      <w:outlineLvl w:val="1"/>
    </w:pPr>
    <w:rPr>
      <w:b/>
      <w:bCs/>
      <w:kern w:val="28"/>
      <w:sz w:val="44"/>
      <w:szCs w:val="32"/>
    </w:rPr>
  </w:style>
  <w:style w:type="character" w:customStyle="1" w:styleId="a6">
    <w:name w:val="副标题 字符"/>
    <w:basedOn w:val="a0"/>
    <w:link w:val="a5"/>
    <w:uiPriority w:val="11"/>
    <w:rsid w:val="00E11EA8"/>
    <w:rPr>
      <w:rFonts w:ascii="Times New Roman" w:eastAsia="仿宋_GB2312" w:hAnsi="Times New Roman"/>
      <w:b/>
      <w:bCs/>
      <w:kern w:val="28"/>
      <w:sz w:val="44"/>
      <w:szCs w:val="32"/>
    </w:rPr>
  </w:style>
  <w:style w:type="character" w:customStyle="1" w:styleId="10">
    <w:name w:val="标题 1 字符"/>
    <w:basedOn w:val="a0"/>
    <w:link w:val="1"/>
    <w:uiPriority w:val="9"/>
    <w:rsid w:val="003A3540"/>
    <w:rPr>
      <w:rFonts w:ascii="Times New Roman" w:eastAsia="仿宋_GB2312" w:hAnsi="Times New Roman"/>
      <w:b/>
      <w:bCs/>
      <w:kern w:val="44"/>
      <w:sz w:val="28"/>
      <w:szCs w:val="44"/>
    </w:rPr>
  </w:style>
  <w:style w:type="character" w:customStyle="1" w:styleId="20">
    <w:name w:val="标题 2 字符"/>
    <w:basedOn w:val="a0"/>
    <w:link w:val="2"/>
    <w:uiPriority w:val="9"/>
    <w:rsid w:val="003A3540"/>
    <w:rPr>
      <w:rFonts w:ascii="Times New Roman" w:eastAsia="仿宋_GB2312" w:hAnsi="Times New Roman" w:cstheme="majorBidi"/>
      <w:b/>
      <w:bCs/>
      <w:sz w:val="28"/>
      <w:szCs w:val="32"/>
    </w:rPr>
  </w:style>
  <w:style w:type="character" w:customStyle="1" w:styleId="30">
    <w:name w:val="标题 3 字符"/>
    <w:basedOn w:val="a0"/>
    <w:link w:val="3"/>
    <w:uiPriority w:val="9"/>
    <w:rsid w:val="003A3540"/>
    <w:rPr>
      <w:rFonts w:ascii="Times New Roman" w:eastAsia="仿宋_GB2312" w:hAnsi="Times New Roman"/>
      <w:b/>
      <w:bCs/>
      <w:sz w:val="24"/>
      <w:szCs w:val="32"/>
    </w:rPr>
  </w:style>
  <w:style w:type="character" w:customStyle="1" w:styleId="40">
    <w:name w:val="标题 4 字符"/>
    <w:basedOn w:val="a0"/>
    <w:link w:val="4"/>
    <w:uiPriority w:val="9"/>
    <w:rsid w:val="00F44E6F"/>
    <w:rPr>
      <w:rFonts w:ascii="Times New Roman" w:eastAsia="仿宋_GB2312" w:hAnsi="Times New Roman" w:cstheme="majorBidi"/>
      <w:b/>
      <w:bCs/>
      <w:sz w:val="24"/>
      <w:szCs w:val="28"/>
    </w:rPr>
  </w:style>
  <w:style w:type="character" w:customStyle="1" w:styleId="50">
    <w:name w:val="标题 5 字符"/>
    <w:basedOn w:val="a0"/>
    <w:link w:val="5"/>
    <w:uiPriority w:val="9"/>
    <w:rsid w:val="00DF5488"/>
    <w:rPr>
      <w:rFonts w:ascii="Times New Roman" w:eastAsia="仿宋_GB2312" w:hAnsi="Times New Roman"/>
      <w:b/>
      <w:bCs/>
      <w:sz w:val="24"/>
      <w:szCs w:val="28"/>
    </w:rPr>
  </w:style>
  <w:style w:type="paragraph" w:customStyle="1" w:styleId="-">
    <w:name w:val="表格-封面"/>
    <w:basedOn w:val="a"/>
    <w:link w:val="-0"/>
    <w:qFormat/>
    <w:rsid w:val="000A166E"/>
    <w:pPr>
      <w:spacing w:line="360" w:lineRule="auto"/>
      <w:ind w:firstLineChars="0" w:firstLine="0"/>
      <w:jc w:val="center"/>
    </w:pPr>
    <w:rPr>
      <w:b/>
      <w:sz w:val="36"/>
    </w:rPr>
  </w:style>
  <w:style w:type="paragraph" w:customStyle="1" w:styleId="-1">
    <w:name w:val="表格-正文"/>
    <w:basedOn w:val="-"/>
    <w:link w:val="-2"/>
    <w:qFormat/>
    <w:rsid w:val="00695FFD"/>
  </w:style>
  <w:style w:type="character" w:customStyle="1" w:styleId="-0">
    <w:name w:val="表格-封面 字符"/>
    <w:basedOn w:val="a0"/>
    <w:link w:val="-"/>
    <w:rsid w:val="000A166E"/>
    <w:rPr>
      <w:rFonts w:ascii="Times New Roman" w:eastAsia="仿宋_GB2312" w:hAnsi="Times New Roman"/>
      <w:b/>
      <w:sz w:val="36"/>
    </w:rPr>
  </w:style>
  <w:style w:type="paragraph" w:customStyle="1" w:styleId="a7">
    <w:name w:val="参考文献"/>
    <w:basedOn w:val="-1"/>
    <w:link w:val="a8"/>
    <w:qFormat/>
    <w:rsid w:val="00695FFD"/>
    <w:rPr>
      <w:sz w:val="21"/>
    </w:rPr>
  </w:style>
  <w:style w:type="character" w:customStyle="1" w:styleId="-2">
    <w:name w:val="表格-正文 字符"/>
    <w:basedOn w:val="-0"/>
    <w:link w:val="-1"/>
    <w:rsid w:val="00695FFD"/>
    <w:rPr>
      <w:rFonts w:ascii="Times New Roman" w:eastAsia="仿宋_GB2312" w:hAnsi="Times New Roman"/>
      <w:b/>
      <w:sz w:val="30"/>
    </w:rPr>
  </w:style>
  <w:style w:type="character" w:customStyle="1" w:styleId="a8">
    <w:name w:val="参考文献 字符"/>
    <w:basedOn w:val="-2"/>
    <w:link w:val="a7"/>
    <w:rsid w:val="00695FFD"/>
    <w:rPr>
      <w:rFonts w:ascii="Times New Roman" w:eastAsia="仿宋_GB2312" w:hAnsi="Times New Roman"/>
      <w:b/>
      <w:sz w:val="30"/>
    </w:rPr>
  </w:style>
  <w:style w:type="table" w:styleId="a9">
    <w:name w:val="Table Grid"/>
    <w:basedOn w:val="a1"/>
    <w:uiPriority w:val="59"/>
    <w:rsid w:val="00E11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aliases w:val="居中,题目表格"/>
    <w:uiPriority w:val="1"/>
    <w:qFormat/>
    <w:rsid w:val="00E11EA8"/>
    <w:pPr>
      <w:widowControl w:val="0"/>
      <w:spacing w:line="360" w:lineRule="auto"/>
      <w:jc w:val="center"/>
    </w:pPr>
    <w:rPr>
      <w:rFonts w:ascii="Times New Roman" w:eastAsia="黑体" w:hAnsi="Times New Roman"/>
      <w:b/>
      <w:sz w:val="28"/>
    </w:rPr>
  </w:style>
  <w:style w:type="paragraph" w:styleId="ab">
    <w:name w:val="caption"/>
    <w:basedOn w:val="a"/>
    <w:next w:val="a"/>
    <w:uiPriority w:val="35"/>
    <w:unhideWhenUsed/>
    <w:qFormat/>
    <w:rsid w:val="007C4EC1"/>
    <w:pPr>
      <w:spacing w:line="240" w:lineRule="auto"/>
      <w:ind w:firstLineChars="0" w:firstLine="0"/>
      <w:jc w:val="center"/>
    </w:pPr>
    <w:rPr>
      <w:rFonts w:eastAsia="黑体"/>
    </w:rPr>
  </w:style>
  <w:style w:type="paragraph" w:styleId="ac">
    <w:name w:val="header"/>
    <w:basedOn w:val="a"/>
    <w:link w:val="ad"/>
    <w:uiPriority w:val="99"/>
    <w:unhideWhenUsed/>
    <w:rsid w:val="003C0E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3C0E31"/>
    <w:rPr>
      <w:rFonts w:ascii="Times New Roman" w:eastAsia="仿宋_GB2312" w:hAnsi="Times New Roman"/>
      <w:sz w:val="18"/>
      <w:szCs w:val="18"/>
    </w:rPr>
  </w:style>
  <w:style w:type="paragraph" w:styleId="ae">
    <w:name w:val="footer"/>
    <w:basedOn w:val="a"/>
    <w:link w:val="af"/>
    <w:uiPriority w:val="99"/>
    <w:unhideWhenUsed/>
    <w:rsid w:val="003C0E31"/>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3C0E31"/>
    <w:rPr>
      <w:rFonts w:ascii="Times New Roman" w:eastAsia="仿宋_GB2312" w:hAnsi="Times New Roman"/>
      <w:sz w:val="18"/>
      <w:szCs w:val="18"/>
    </w:rPr>
  </w:style>
  <w:style w:type="character" w:styleId="af0">
    <w:name w:val="Hyperlink"/>
    <w:basedOn w:val="a0"/>
    <w:uiPriority w:val="99"/>
    <w:unhideWhenUsed/>
    <w:rsid w:val="003C0E31"/>
    <w:rPr>
      <w:color w:val="0563C1" w:themeColor="hyperlink"/>
      <w:u w:val="single"/>
    </w:rPr>
  </w:style>
  <w:style w:type="paragraph" w:styleId="TOC1">
    <w:name w:val="toc 1"/>
    <w:basedOn w:val="a"/>
    <w:next w:val="a"/>
    <w:autoRedefine/>
    <w:uiPriority w:val="39"/>
    <w:unhideWhenUsed/>
    <w:rsid w:val="003C0E31"/>
    <w:pPr>
      <w:spacing w:line="360" w:lineRule="auto"/>
      <w:ind w:firstLineChars="0" w:firstLine="0"/>
    </w:pPr>
  </w:style>
  <w:style w:type="paragraph" w:styleId="TOC2">
    <w:name w:val="toc 2"/>
    <w:basedOn w:val="a"/>
    <w:next w:val="a"/>
    <w:autoRedefine/>
    <w:uiPriority w:val="39"/>
    <w:unhideWhenUsed/>
    <w:rsid w:val="003C0E31"/>
    <w:pPr>
      <w:spacing w:line="360" w:lineRule="auto"/>
      <w:ind w:leftChars="200" w:left="200" w:firstLineChars="0" w:firstLine="0"/>
    </w:pPr>
  </w:style>
  <w:style w:type="paragraph" w:styleId="TOC3">
    <w:name w:val="toc 3"/>
    <w:basedOn w:val="a"/>
    <w:next w:val="a"/>
    <w:autoRedefine/>
    <w:uiPriority w:val="39"/>
    <w:unhideWhenUsed/>
    <w:rsid w:val="003C0E31"/>
    <w:pPr>
      <w:spacing w:line="360" w:lineRule="auto"/>
      <w:ind w:leftChars="400" w:left="400" w:firstLineChars="0" w:firstLine="0"/>
    </w:pPr>
  </w:style>
  <w:style w:type="paragraph" w:styleId="af1">
    <w:name w:val="Balloon Text"/>
    <w:basedOn w:val="a"/>
    <w:link w:val="af2"/>
    <w:uiPriority w:val="99"/>
    <w:semiHidden/>
    <w:unhideWhenUsed/>
    <w:rsid w:val="00AF1E95"/>
    <w:pPr>
      <w:spacing w:line="240" w:lineRule="auto"/>
    </w:pPr>
    <w:rPr>
      <w:sz w:val="18"/>
      <w:szCs w:val="18"/>
    </w:rPr>
  </w:style>
  <w:style w:type="character" w:customStyle="1" w:styleId="af2">
    <w:name w:val="批注框文本 字符"/>
    <w:basedOn w:val="a0"/>
    <w:link w:val="af1"/>
    <w:uiPriority w:val="99"/>
    <w:semiHidden/>
    <w:rsid w:val="00AF1E95"/>
    <w:rPr>
      <w:rFonts w:ascii="Times New Roman" w:eastAsia="仿宋_GB2312" w:hAnsi="Times New Roman"/>
      <w:sz w:val="18"/>
      <w:szCs w:val="18"/>
    </w:rPr>
  </w:style>
  <w:style w:type="character" w:styleId="af3">
    <w:name w:val="Unresolved Mention"/>
    <w:basedOn w:val="a0"/>
    <w:uiPriority w:val="99"/>
    <w:semiHidden/>
    <w:unhideWhenUsed/>
    <w:rsid w:val="00C8245E"/>
    <w:rPr>
      <w:color w:val="605E5C"/>
      <w:shd w:val="clear" w:color="auto" w:fill="E1DFDD"/>
    </w:rPr>
  </w:style>
  <w:style w:type="paragraph" w:styleId="af4">
    <w:name w:val="List Paragraph"/>
    <w:basedOn w:val="a"/>
    <w:uiPriority w:val="34"/>
    <w:qFormat/>
    <w:rsid w:val="00DC7972"/>
    <w:pPr>
      <w:ind w:firstLine="420"/>
    </w:pPr>
  </w:style>
  <w:style w:type="paragraph" w:customStyle="1" w:styleId="Default">
    <w:name w:val="Default"/>
    <w:rsid w:val="006649B2"/>
    <w:pPr>
      <w:widowControl w:val="0"/>
      <w:autoSpaceDE w:val="0"/>
      <w:autoSpaceDN w:val="0"/>
      <w:adjustRightInd w:val="0"/>
    </w:pPr>
    <w:rPr>
      <w:rFonts w:ascii="宋体" w:eastAsia="宋体" w:cs="宋体"/>
      <w:color w:val="000000"/>
      <w:kern w:val="0"/>
      <w:sz w:val="24"/>
      <w:szCs w:val="24"/>
    </w:rPr>
  </w:style>
  <w:style w:type="paragraph" w:customStyle="1" w:styleId="0">
    <w:name w:val="0图表"/>
    <w:basedOn w:val="a"/>
    <w:next w:val="a"/>
    <w:link w:val="00"/>
    <w:qFormat/>
    <w:rsid w:val="00786360"/>
    <w:pPr>
      <w:adjustRightInd w:val="0"/>
      <w:snapToGrid w:val="0"/>
      <w:spacing w:line="360" w:lineRule="auto"/>
      <w:ind w:firstLineChars="0" w:firstLine="0"/>
      <w:jc w:val="center"/>
    </w:pPr>
    <w:rPr>
      <w:rFonts w:eastAsia="黑体" w:cs="Times New Roman"/>
      <w:b/>
      <w:sz w:val="21"/>
      <w:szCs w:val="24"/>
    </w:rPr>
  </w:style>
  <w:style w:type="character" w:customStyle="1" w:styleId="00">
    <w:name w:val="0图表 字符"/>
    <w:link w:val="0"/>
    <w:rsid w:val="00786360"/>
    <w:rPr>
      <w:rFonts w:ascii="Times New Roman" w:eastAsia="黑体" w:hAnsi="Times New Roman" w:cs="Times New Roman"/>
      <w:b/>
      <w:szCs w:val="24"/>
    </w:rPr>
  </w:style>
  <w:style w:type="character" w:customStyle="1" w:styleId="word">
    <w:name w:val="word"/>
    <w:basedOn w:val="a0"/>
    <w:rsid w:val="00E70DD4"/>
  </w:style>
  <w:style w:type="character" w:customStyle="1" w:styleId="white-space">
    <w:name w:val="white-space"/>
    <w:basedOn w:val="a0"/>
    <w:rsid w:val="00E70DD4"/>
  </w:style>
  <w:style w:type="character" w:styleId="af5">
    <w:name w:val="annotation reference"/>
    <w:basedOn w:val="a0"/>
    <w:uiPriority w:val="99"/>
    <w:semiHidden/>
    <w:unhideWhenUsed/>
    <w:rsid w:val="00D63466"/>
    <w:rPr>
      <w:sz w:val="21"/>
      <w:szCs w:val="21"/>
    </w:rPr>
  </w:style>
  <w:style w:type="paragraph" w:styleId="af6">
    <w:name w:val="annotation text"/>
    <w:basedOn w:val="a"/>
    <w:link w:val="af7"/>
    <w:uiPriority w:val="99"/>
    <w:unhideWhenUsed/>
    <w:rsid w:val="00D63466"/>
    <w:pPr>
      <w:jc w:val="left"/>
    </w:pPr>
  </w:style>
  <w:style w:type="character" w:customStyle="1" w:styleId="af7">
    <w:name w:val="批注文字 字符"/>
    <w:basedOn w:val="a0"/>
    <w:link w:val="af6"/>
    <w:uiPriority w:val="99"/>
    <w:rsid w:val="00D63466"/>
    <w:rPr>
      <w:rFonts w:ascii="Times New Roman" w:eastAsia="仿宋_GB2312" w:hAnsi="Times New Roman"/>
      <w:sz w:val="24"/>
    </w:rPr>
  </w:style>
  <w:style w:type="paragraph" w:styleId="af8">
    <w:name w:val="annotation subject"/>
    <w:basedOn w:val="af6"/>
    <w:next w:val="af6"/>
    <w:link w:val="af9"/>
    <w:uiPriority w:val="99"/>
    <w:semiHidden/>
    <w:unhideWhenUsed/>
    <w:rsid w:val="00D63466"/>
    <w:rPr>
      <w:b/>
      <w:bCs/>
    </w:rPr>
  </w:style>
  <w:style w:type="character" w:customStyle="1" w:styleId="af9">
    <w:name w:val="批注主题 字符"/>
    <w:basedOn w:val="af7"/>
    <w:link w:val="af8"/>
    <w:uiPriority w:val="99"/>
    <w:semiHidden/>
    <w:rsid w:val="00D63466"/>
    <w:rPr>
      <w:rFonts w:ascii="Times New Roman" w:eastAsia="仿宋_GB2312"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66090">
      <w:bodyDiv w:val="1"/>
      <w:marLeft w:val="0"/>
      <w:marRight w:val="0"/>
      <w:marTop w:val="0"/>
      <w:marBottom w:val="0"/>
      <w:divBdr>
        <w:top w:val="none" w:sz="0" w:space="0" w:color="auto"/>
        <w:left w:val="none" w:sz="0" w:space="0" w:color="auto"/>
        <w:bottom w:val="none" w:sz="0" w:space="0" w:color="auto"/>
        <w:right w:val="none" w:sz="0" w:space="0" w:color="auto"/>
      </w:divBdr>
    </w:div>
    <w:div w:id="198590835">
      <w:bodyDiv w:val="1"/>
      <w:marLeft w:val="0"/>
      <w:marRight w:val="0"/>
      <w:marTop w:val="0"/>
      <w:marBottom w:val="0"/>
      <w:divBdr>
        <w:top w:val="none" w:sz="0" w:space="0" w:color="auto"/>
        <w:left w:val="none" w:sz="0" w:space="0" w:color="auto"/>
        <w:bottom w:val="none" w:sz="0" w:space="0" w:color="auto"/>
        <w:right w:val="none" w:sz="0" w:space="0" w:color="auto"/>
      </w:divBdr>
    </w:div>
    <w:div w:id="256181395">
      <w:bodyDiv w:val="1"/>
      <w:marLeft w:val="0"/>
      <w:marRight w:val="0"/>
      <w:marTop w:val="0"/>
      <w:marBottom w:val="0"/>
      <w:divBdr>
        <w:top w:val="none" w:sz="0" w:space="0" w:color="auto"/>
        <w:left w:val="none" w:sz="0" w:space="0" w:color="auto"/>
        <w:bottom w:val="none" w:sz="0" w:space="0" w:color="auto"/>
        <w:right w:val="none" w:sz="0" w:space="0" w:color="auto"/>
      </w:divBdr>
    </w:div>
    <w:div w:id="283928716">
      <w:bodyDiv w:val="1"/>
      <w:marLeft w:val="0"/>
      <w:marRight w:val="0"/>
      <w:marTop w:val="0"/>
      <w:marBottom w:val="0"/>
      <w:divBdr>
        <w:top w:val="none" w:sz="0" w:space="0" w:color="auto"/>
        <w:left w:val="none" w:sz="0" w:space="0" w:color="auto"/>
        <w:bottom w:val="none" w:sz="0" w:space="0" w:color="auto"/>
        <w:right w:val="none" w:sz="0" w:space="0" w:color="auto"/>
      </w:divBdr>
    </w:div>
    <w:div w:id="307168164">
      <w:bodyDiv w:val="1"/>
      <w:marLeft w:val="0"/>
      <w:marRight w:val="0"/>
      <w:marTop w:val="0"/>
      <w:marBottom w:val="0"/>
      <w:divBdr>
        <w:top w:val="none" w:sz="0" w:space="0" w:color="auto"/>
        <w:left w:val="none" w:sz="0" w:space="0" w:color="auto"/>
        <w:bottom w:val="none" w:sz="0" w:space="0" w:color="auto"/>
        <w:right w:val="none" w:sz="0" w:space="0" w:color="auto"/>
      </w:divBdr>
    </w:div>
    <w:div w:id="331219903">
      <w:bodyDiv w:val="1"/>
      <w:marLeft w:val="0"/>
      <w:marRight w:val="0"/>
      <w:marTop w:val="0"/>
      <w:marBottom w:val="0"/>
      <w:divBdr>
        <w:top w:val="none" w:sz="0" w:space="0" w:color="auto"/>
        <w:left w:val="none" w:sz="0" w:space="0" w:color="auto"/>
        <w:bottom w:val="none" w:sz="0" w:space="0" w:color="auto"/>
        <w:right w:val="none" w:sz="0" w:space="0" w:color="auto"/>
      </w:divBdr>
    </w:div>
    <w:div w:id="375588989">
      <w:bodyDiv w:val="1"/>
      <w:marLeft w:val="0"/>
      <w:marRight w:val="0"/>
      <w:marTop w:val="0"/>
      <w:marBottom w:val="0"/>
      <w:divBdr>
        <w:top w:val="none" w:sz="0" w:space="0" w:color="auto"/>
        <w:left w:val="none" w:sz="0" w:space="0" w:color="auto"/>
        <w:bottom w:val="none" w:sz="0" w:space="0" w:color="auto"/>
        <w:right w:val="none" w:sz="0" w:space="0" w:color="auto"/>
      </w:divBdr>
    </w:div>
    <w:div w:id="382675146">
      <w:bodyDiv w:val="1"/>
      <w:marLeft w:val="0"/>
      <w:marRight w:val="0"/>
      <w:marTop w:val="0"/>
      <w:marBottom w:val="0"/>
      <w:divBdr>
        <w:top w:val="none" w:sz="0" w:space="0" w:color="auto"/>
        <w:left w:val="none" w:sz="0" w:space="0" w:color="auto"/>
        <w:bottom w:val="none" w:sz="0" w:space="0" w:color="auto"/>
        <w:right w:val="none" w:sz="0" w:space="0" w:color="auto"/>
      </w:divBdr>
    </w:div>
    <w:div w:id="386105172">
      <w:bodyDiv w:val="1"/>
      <w:marLeft w:val="0"/>
      <w:marRight w:val="0"/>
      <w:marTop w:val="0"/>
      <w:marBottom w:val="0"/>
      <w:divBdr>
        <w:top w:val="none" w:sz="0" w:space="0" w:color="auto"/>
        <w:left w:val="none" w:sz="0" w:space="0" w:color="auto"/>
        <w:bottom w:val="none" w:sz="0" w:space="0" w:color="auto"/>
        <w:right w:val="none" w:sz="0" w:space="0" w:color="auto"/>
      </w:divBdr>
    </w:div>
    <w:div w:id="407387878">
      <w:bodyDiv w:val="1"/>
      <w:marLeft w:val="0"/>
      <w:marRight w:val="0"/>
      <w:marTop w:val="0"/>
      <w:marBottom w:val="0"/>
      <w:divBdr>
        <w:top w:val="none" w:sz="0" w:space="0" w:color="auto"/>
        <w:left w:val="none" w:sz="0" w:space="0" w:color="auto"/>
        <w:bottom w:val="none" w:sz="0" w:space="0" w:color="auto"/>
        <w:right w:val="none" w:sz="0" w:space="0" w:color="auto"/>
      </w:divBdr>
    </w:div>
    <w:div w:id="490413005">
      <w:bodyDiv w:val="1"/>
      <w:marLeft w:val="0"/>
      <w:marRight w:val="0"/>
      <w:marTop w:val="0"/>
      <w:marBottom w:val="0"/>
      <w:divBdr>
        <w:top w:val="none" w:sz="0" w:space="0" w:color="auto"/>
        <w:left w:val="none" w:sz="0" w:space="0" w:color="auto"/>
        <w:bottom w:val="none" w:sz="0" w:space="0" w:color="auto"/>
        <w:right w:val="none" w:sz="0" w:space="0" w:color="auto"/>
      </w:divBdr>
      <w:divsChild>
        <w:div w:id="954867264">
          <w:marLeft w:val="547"/>
          <w:marRight w:val="0"/>
          <w:marTop w:val="0"/>
          <w:marBottom w:val="0"/>
          <w:divBdr>
            <w:top w:val="none" w:sz="0" w:space="0" w:color="auto"/>
            <w:left w:val="none" w:sz="0" w:space="0" w:color="auto"/>
            <w:bottom w:val="none" w:sz="0" w:space="0" w:color="auto"/>
            <w:right w:val="none" w:sz="0" w:space="0" w:color="auto"/>
          </w:divBdr>
        </w:div>
      </w:divsChild>
    </w:div>
    <w:div w:id="645283189">
      <w:bodyDiv w:val="1"/>
      <w:marLeft w:val="0"/>
      <w:marRight w:val="0"/>
      <w:marTop w:val="0"/>
      <w:marBottom w:val="0"/>
      <w:divBdr>
        <w:top w:val="none" w:sz="0" w:space="0" w:color="auto"/>
        <w:left w:val="none" w:sz="0" w:space="0" w:color="auto"/>
        <w:bottom w:val="none" w:sz="0" w:space="0" w:color="auto"/>
        <w:right w:val="none" w:sz="0" w:space="0" w:color="auto"/>
      </w:divBdr>
    </w:div>
    <w:div w:id="693727838">
      <w:bodyDiv w:val="1"/>
      <w:marLeft w:val="0"/>
      <w:marRight w:val="0"/>
      <w:marTop w:val="0"/>
      <w:marBottom w:val="0"/>
      <w:divBdr>
        <w:top w:val="none" w:sz="0" w:space="0" w:color="auto"/>
        <w:left w:val="none" w:sz="0" w:space="0" w:color="auto"/>
        <w:bottom w:val="none" w:sz="0" w:space="0" w:color="auto"/>
        <w:right w:val="none" w:sz="0" w:space="0" w:color="auto"/>
      </w:divBdr>
    </w:div>
    <w:div w:id="803733995">
      <w:bodyDiv w:val="1"/>
      <w:marLeft w:val="0"/>
      <w:marRight w:val="0"/>
      <w:marTop w:val="0"/>
      <w:marBottom w:val="0"/>
      <w:divBdr>
        <w:top w:val="none" w:sz="0" w:space="0" w:color="auto"/>
        <w:left w:val="none" w:sz="0" w:space="0" w:color="auto"/>
        <w:bottom w:val="none" w:sz="0" w:space="0" w:color="auto"/>
        <w:right w:val="none" w:sz="0" w:space="0" w:color="auto"/>
      </w:divBdr>
    </w:div>
    <w:div w:id="842863559">
      <w:bodyDiv w:val="1"/>
      <w:marLeft w:val="0"/>
      <w:marRight w:val="0"/>
      <w:marTop w:val="0"/>
      <w:marBottom w:val="0"/>
      <w:divBdr>
        <w:top w:val="none" w:sz="0" w:space="0" w:color="auto"/>
        <w:left w:val="none" w:sz="0" w:space="0" w:color="auto"/>
        <w:bottom w:val="none" w:sz="0" w:space="0" w:color="auto"/>
        <w:right w:val="none" w:sz="0" w:space="0" w:color="auto"/>
      </w:divBdr>
      <w:divsChild>
        <w:div w:id="2086101781">
          <w:marLeft w:val="0"/>
          <w:marRight w:val="0"/>
          <w:marTop w:val="0"/>
          <w:marBottom w:val="0"/>
          <w:divBdr>
            <w:top w:val="none" w:sz="0" w:space="0" w:color="auto"/>
            <w:left w:val="none" w:sz="0" w:space="0" w:color="auto"/>
            <w:bottom w:val="none" w:sz="0" w:space="0" w:color="auto"/>
            <w:right w:val="none" w:sz="0" w:space="0" w:color="auto"/>
          </w:divBdr>
          <w:divsChild>
            <w:div w:id="2036347267">
              <w:marLeft w:val="0"/>
              <w:marRight w:val="0"/>
              <w:marTop w:val="0"/>
              <w:marBottom w:val="0"/>
              <w:divBdr>
                <w:top w:val="none" w:sz="0" w:space="0" w:color="auto"/>
                <w:left w:val="none" w:sz="0" w:space="0" w:color="auto"/>
                <w:bottom w:val="none" w:sz="0" w:space="0" w:color="auto"/>
                <w:right w:val="none" w:sz="0" w:space="0" w:color="auto"/>
              </w:divBdr>
              <w:divsChild>
                <w:div w:id="1992326305">
                  <w:marLeft w:val="0"/>
                  <w:marRight w:val="0"/>
                  <w:marTop w:val="0"/>
                  <w:marBottom w:val="0"/>
                  <w:divBdr>
                    <w:top w:val="none" w:sz="0" w:space="0" w:color="auto"/>
                    <w:left w:val="none" w:sz="0" w:space="0" w:color="auto"/>
                    <w:bottom w:val="none" w:sz="0" w:space="0" w:color="auto"/>
                    <w:right w:val="none" w:sz="0" w:space="0" w:color="auto"/>
                  </w:divBdr>
                </w:div>
                <w:div w:id="101622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5396">
      <w:bodyDiv w:val="1"/>
      <w:marLeft w:val="0"/>
      <w:marRight w:val="0"/>
      <w:marTop w:val="0"/>
      <w:marBottom w:val="0"/>
      <w:divBdr>
        <w:top w:val="none" w:sz="0" w:space="0" w:color="auto"/>
        <w:left w:val="none" w:sz="0" w:space="0" w:color="auto"/>
        <w:bottom w:val="none" w:sz="0" w:space="0" w:color="auto"/>
        <w:right w:val="none" w:sz="0" w:space="0" w:color="auto"/>
      </w:divBdr>
    </w:div>
    <w:div w:id="952711506">
      <w:bodyDiv w:val="1"/>
      <w:marLeft w:val="0"/>
      <w:marRight w:val="0"/>
      <w:marTop w:val="0"/>
      <w:marBottom w:val="0"/>
      <w:divBdr>
        <w:top w:val="none" w:sz="0" w:space="0" w:color="auto"/>
        <w:left w:val="none" w:sz="0" w:space="0" w:color="auto"/>
        <w:bottom w:val="none" w:sz="0" w:space="0" w:color="auto"/>
        <w:right w:val="none" w:sz="0" w:space="0" w:color="auto"/>
      </w:divBdr>
    </w:div>
    <w:div w:id="1043821944">
      <w:bodyDiv w:val="1"/>
      <w:marLeft w:val="0"/>
      <w:marRight w:val="0"/>
      <w:marTop w:val="0"/>
      <w:marBottom w:val="0"/>
      <w:divBdr>
        <w:top w:val="none" w:sz="0" w:space="0" w:color="auto"/>
        <w:left w:val="none" w:sz="0" w:space="0" w:color="auto"/>
        <w:bottom w:val="none" w:sz="0" w:space="0" w:color="auto"/>
        <w:right w:val="none" w:sz="0" w:space="0" w:color="auto"/>
      </w:divBdr>
    </w:div>
    <w:div w:id="1216351481">
      <w:bodyDiv w:val="1"/>
      <w:marLeft w:val="0"/>
      <w:marRight w:val="0"/>
      <w:marTop w:val="0"/>
      <w:marBottom w:val="0"/>
      <w:divBdr>
        <w:top w:val="none" w:sz="0" w:space="0" w:color="auto"/>
        <w:left w:val="none" w:sz="0" w:space="0" w:color="auto"/>
        <w:bottom w:val="none" w:sz="0" w:space="0" w:color="auto"/>
        <w:right w:val="none" w:sz="0" w:space="0" w:color="auto"/>
      </w:divBdr>
    </w:div>
    <w:div w:id="1297567540">
      <w:bodyDiv w:val="1"/>
      <w:marLeft w:val="0"/>
      <w:marRight w:val="0"/>
      <w:marTop w:val="0"/>
      <w:marBottom w:val="0"/>
      <w:divBdr>
        <w:top w:val="none" w:sz="0" w:space="0" w:color="auto"/>
        <w:left w:val="none" w:sz="0" w:space="0" w:color="auto"/>
        <w:bottom w:val="none" w:sz="0" w:space="0" w:color="auto"/>
        <w:right w:val="none" w:sz="0" w:space="0" w:color="auto"/>
      </w:divBdr>
    </w:div>
    <w:div w:id="1324162649">
      <w:bodyDiv w:val="1"/>
      <w:marLeft w:val="0"/>
      <w:marRight w:val="0"/>
      <w:marTop w:val="0"/>
      <w:marBottom w:val="0"/>
      <w:divBdr>
        <w:top w:val="none" w:sz="0" w:space="0" w:color="auto"/>
        <w:left w:val="none" w:sz="0" w:space="0" w:color="auto"/>
        <w:bottom w:val="none" w:sz="0" w:space="0" w:color="auto"/>
        <w:right w:val="none" w:sz="0" w:space="0" w:color="auto"/>
      </w:divBdr>
    </w:div>
    <w:div w:id="1466896432">
      <w:bodyDiv w:val="1"/>
      <w:marLeft w:val="0"/>
      <w:marRight w:val="0"/>
      <w:marTop w:val="0"/>
      <w:marBottom w:val="0"/>
      <w:divBdr>
        <w:top w:val="none" w:sz="0" w:space="0" w:color="auto"/>
        <w:left w:val="none" w:sz="0" w:space="0" w:color="auto"/>
        <w:bottom w:val="none" w:sz="0" w:space="0" w:color="auto"/>
        <w:right w:val="none" w:sz="0" w:space="0" w:color="auto"/>
      </w:divBdr>
    </w:div>
    <w:div w:id="1834956511">
      <w:bodyDiv w:val="1"/>
      <w:marLeft w:val="0"/>
      <w:marRight w:val="0"/>
      <w:marTop w:val="0"/>
      <w:marBottom w:val="0"/>
      <w:divBdr>
        <w:top w:val="none" w:sz="0" w:space="0" w:color="auto"/>
        <w:left w:val="none" w:sz="0" w:space="0" w:color="auto"/>
        <w:bottom w:val="none" w:sz="0" w:space="0" w:color="auto"/>
        <w:right w:val="none" w:sz="0" w:space="0" w:color="auto"/>
      </w:divBdr>
    </w:div>
    <w:div w:id="1921672764">
      <w:bodyDiv w:val="1"/>
      <w:marLeft w:val="0"/>
      <w:marRight w:val="0"/>
      <w:marTop w:val="0"/>
      <w:marBottom w:val="0"/>
      <w:divBdr>
        <w:top w:val="none" w:sz="0" w:space="0" w:color="auto"/>
        <w:left w:val="none" w:sz="0" w:space="0" w:color="auto"/>
        <w:bottom w:val="none" w:sz="0" w:space="0" w:color="auto"/>
        <w:right w:val="none" w:sz="0" w:space="0" w:color="auto"/>
      </w:divBdr>
    </w:div>
    <w:div w:id="192691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92C679-DD51-4461-8416-C6EE2628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YUYixiong</dc:creator>
  <cp:keywords/>
  <dc:description/>
  <cp:lastModifiedBy>YUYixiong</cp:lastModifiedBy>
  <cp:revision>21</cp:revision>
  <dcterms:created xsi:type="dcterms:W3CDTF">2021-06-27T10:59:00Z</dcterms:created>
  <dcterms:modified xsi:type="dcterms:W3CDTF">2021-07-02T05:11:00Z</dcterms:modified>
</cp:coreProperties>
</file>